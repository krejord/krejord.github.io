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AFB2" w14:textId="33CD9626" w:rsidR="00CC4903" w:rsidRPr="00B87AF1" w:rsidRDefault="002D2BC6">
      <w:pPr>
        <w:jc w:val="center"/>
        <w:rPr>
          <w:b/>
          <w:sz w:val="32"/>
          <w:szCs w:val="32"/>
        </w:rPr>
      </w:pPr>
      <w:r w:rsidRPr="00B87AF1">
        <w:rPr>
          <w:b/>
          <w:sz w:val="32"/>
          <w:szCs w:val="32"/>
        </w:rPr>
        <w:softHyphen/>
      </w:r>
      <w:r w:rsidR="00CC4903" w:rsidRPr="00B87AF1">
        <w:rPr>
          <w:b/>
          <w:sz w:val="32"/>
          <w:szCs w:val="32"/>
        </w:rPr>
        <w:t>Jordan Evan Krebs</w:t>
      </w:r>
      <w:r w:rsidR="003D5BAF" w:rsidRPr="00B87AF1">
        <w:rPr>
          <w:b/>
          <w:sz w:val="32"/>
          <w:szCs w:val="32"/>
        </w:rPr>
        <w:t xml:space="preserve"> </w:t>
      </w:r>
    </w:p>
    <w:p w14:paraId="21640F0D" w14:textId="05940A8E" w:rsidR="00180EE5" w:rsidRPr="00B87AF1" w:rsidRDefault="00A06423" w:rsidP="00180EE5">
      <w:pPr>
        <w:jc w:val="center"/>
        <w:rPr>
          <w:highlight w:val="yellow"/>
        </w:rPr>
      </w:pPr>
      <w:r>
        <w:t>409 Lake St. Apt. C12</w:t>
      </w:r>
      <w:r w:rsidR="0067620A">
        <w:t>, Ithaca, NY 14850</w:t>
      </w:r>
    </w:p>
    <w:p w14:paraId="16A21A8D" w14:textId="17D8B569" w:rsidR="0003587C" w:rsidRPr="00B87AF1" w:rsidRDefault="00180EE5" w:rsidP="001433BA">
      <w:pPr>
        <w:pBdr>
          <w:bottom w:val="single" w:sz="12" w:space="1" w:color="auto"/>
        </w:pBdr>
        <w:tabs>
          <w:tab w:val="left" w:pos="1440"/>
        </w:tabs>
        <w:jc w:val="center"/>
      </w:pPr>
      <w:r w:rsidRPr="00B87AF1">
        <w:t xml:space="preserve"> </w:t>
      </w:r>
      <w:r w:rsidR="00CC4903" w:rsidRPr="00B87AF1">
        <w:t>(</w:t>
      </w:r>
      <w:r w:rsidR="00E90D52" w:rsidRPr="00B87AF1">
        <w:t>717</w:t>
      </w:r>
      <w:r w:rsidR="00CC4903" w:rsidRPr="00B87AF1">
        <w:t xml:space="preserve">) </w:t>
      </w:r>
      <w:r w:rsidR="00E90D52" w:rsidRPr="00B87AF1">
        <w:t>552</w:t>
      </w:r>
      <w:r w:rsidR="00CC4903" w:rsidRPr="00B87AF1">
        <w:t xml:space="preserve"> – </w:t>
      </w:r>
      <w:r w:rsidR="00E90D52" w:rsidRPr="00B87AF1">
        <w:t>8933</w:t>
      </w:r>
      <w:r w:rsidRPr="00B87AF1">
        <w:t>|</w:t>
      </w:r>
      <w:r w:rsidR="00443522" w:rsidRPr="00B87AF1">
        <w:t xml:space="preserve"> </w:t>
      </w:r>
      <w:r w:rsidR="00A06423">
        <w:t>juk398</w:t>
      </w:r>
      <w:r w:rsidR="005D62CC">
        <w:t>@</w:t>
      </w:r>
      <w:r w:rsidR="00A06423">
        <w:t>psu.edu</w:t>
      </w:r>
    </w:p>
    <w:p w14:paraId="63E148DF" w14:textId="253D6CB2" w:rsidR="00CC4903" w:rsidRDefault="001433BA" w:rsidP="00DC4412">
      <w:pPr>
        <w:tabs>
          <w:tab w:val="left" w:pos="1440"/>
        </w:tabs>
        <w:ind w:firstLine="720"/>
        <w:rPr>
          <w:b/>
        </w:rPr>
      </w:pPr>
      <w:r w:rsidRPr="001433BA">
        <w:rPr>
          <w:b/>
          <w:sz w:val="32"/>
          <w:szCs w:val="32"/>
        </w:rPr>
        <w:t>E</w:t>
      </w:r>
      <w:r w:rsidRPr="001433BA">
        <w:rPr>
          <w:b/>
        </w:rPr>
        <w:t>DUCATION</w:t>
      </w:r>
    </w:p>
    <w:p w14:paraId="407FABCD" w14:textId="7CEEA7B8" w:rsidR="005D62CC" w:rsidRDefault="005D62CC" w:rsidP="00DC4412">
      <w:pPr>
        <w:tabs>
          <w:tab w:val="left" w:pos="1440"/>
        </w:tabs>
        <w:ind w:firstLine="720"/>
        <w:rPr>
          <w:b/>
        </w:rPr>
      </w:pPr>
    </w:p>
    <w:p w14:paraId="6AA52C49" w14:textId="5C421644" w:rsidR="005D62CC" w:rsidRPr="005D62CC" w:rsidRDefault="005D62CC" w:rsidP="00DC4412">
      <w:pPr>
        <w:tabs>
          <w:tab w:val="left" w:pos="1440"/>
        </w:tabs>
        <w:ind w:firstLine="720"/>
      </w:pPr>
      <w:r w:rsidRPr="005D62CC">
        <w:t>July 2016</w:t>
      </w:r>
      <w:r w:rsidR="003D2948">
        <w:t>-</w:t>
      </w:r>
      <w:r w:rsidRPr="005D62CC">
        <w:tab/>
      </w:r>
      <w:r w:rsidRPr="005D62CC">
        <w:rPr>
          <w:b/>
        </w:rPr>
        <w:t>PENN STATE COLLEGE OF MEDICINE</w:t>
      </w:r>
      <w:r w:rsidRPr="005D62CC">
        <w:tab/>
      </w:r>
      <w:r w:rsidRPr="005D62CC">
        <w:tab/>
      </w:r>
      <w:r w:rsidRPr="005D62CC">
        <w:tab/>
        <w:t>Hershey, PA</w:t>
      </w:r>
    </w:p>
    <w:p w14:paraId="42E4CF9F" w14:textId="546723DD" w:rsidR="005D62CC" w:rsidRPr="005D62CC" w:rsidRDefault="005D62CC" w:rsidP="00DC4412">
      <w:pPr>
        <w:tabs>
          <w:tab w:val="left" w:pos="1440"/>
        </w:tabs>
        <w:ind w:firstLine="720"/>
      </w:pPr>
      <w:r w:rsidRPr="005D62CC">
        <w:t>Present</w:t>
      </w:r>
      <w:r w:rsidRPr="005D62CC">
        <w:tab/>
      </w:r>
      <w:r>
        <w:tab/>
      </w:r>
      <w:r w:rsidRPr="005D62CC">
        <w:t>MD/PhD Candidate</w:t>
      </w:r>
      <w:r w:rsidR="006320CF">
        <w:t>, Incoming Class of 2016</w:t>
      </w:r>
    </w:p>
    <w:p w14:paraId="4EC432D7" w14:textId="77777777" w:rsidR="005D62CC" w:rsidRPr="001433BA" w:rsidRDefault="005D62CC" w:rsidP="00DC4412">
      <w:pPr>
        <w:tabs>
          <w:tab w:val="left" w:pos="1440"/>
        </w:tabs>
        <w:ind w:firstLine="720"/>
        <w:rPr>
          <w:b/>
        </w:rPr>
      </w:pPr>
    </w:p>
    <w:p w14:paraId="2CEBA5A4" w14:textId="77777777" w:rsidR="00DC4412" w:rsidRDefault="00AC0946" w:rsidP="00AB3B17">
      <w:pPr>
        <w:tabs>
          <w:tab w:val="left" w:pos="1440"/>
        </w:tabs>
        <w:ind w:left="720" w:right="-360"/>
      </w:pPr>
      <w:proofErr w:type="gramStart"/>
      <w:r>
        <w:t>Aug</w:t>
      </w:r>
      <w:r w:rsidR="00B16524">
        <w:t xml:space="preserve">  </w:t>
      </w:r>
      <w:r w:rsidR="00A0610A" w:rsidRPr="00B87AF1">
        <w:t>2009</w:t>
      </w:r>
      <w:proofErr w:type="gramEnd"/>
      <w:r w:rsidR="00B87AF1">
        <w:t>-</w:t>
      </w:r>
      <w:r w:rsidR="00DD031D" w:rsidRPr="00B87AF1">
        <w:tab/>
      </w:r>
      <w:r w:rsidR="001433BA" w:rsidRPr="001433BA">
        <w:rPr>
          <w:b/>
        </w:rPr>
        <w:t>LYCOMING COLLEGE</w:t>
      </w:r>
      <w:r w:rsidR="001433BA">
        <w:tab/>
      </w:r>
      <w:r w:rsidR="001433BA">
        <w:tab/>
      </w:r>
      <w:r w:rsidR="001433BA">
        <w:tab/>
      </w:r>
      <w:r w:rsidR="001433BA">
        <w:tab/>
      </w:r>
      <w:r w:rsidR="001433BA">
        <w:tab/>
        <w:t xml:space="preserve">            Williamsport, PA</w:t>
      </w:r>
    </w:p>
    <w:p w14:paraId="4EF5F66D" w14:textId="236C926D" w:rsidR="00B87AF1" w:rsidRDefault="00B87AF1" w:rsidP="00DC4412">
      <w:pPr>
        <w:tabs>
          <w:tab w:val="left" w:pos="1440"/>
        </w:tabs>
        <w:ind w:left="720"/>
      </w:pPr>
      <w:proofErr w:type="gramStart"/>
      <w:r>
        <w:t xml:space="preserve">May </w:t>
      </w:r>
      <w:r w:rsidR="00B16524">
        <w:t xml:space="preserve"> </w:t>
      </w:r>
      <w:r>
        <w:t>2013</w:t>
      </w:r>
      <w:proofErr w:type="gramEnd"/>
      <w:r>
        <w:tab/>
      </w:r>
      <w:r w:rsidR="00A0610A" w:rsidRPr="00B87AF1">
        <w:t>B</w:t>
      </w:r>
      <w:r>
        <w:t>.</w:t>
      </w:r>
      <w:r w:rsidR="00A0610A" w:rsidRPr="00B87AF1">
        <w:t>S</w:t>
      </w:r>
      <w:r>
        <w:t xml:space="preserve">. </w:t>
      </w:r>
      <w:r w:rsidRPr="00B87AF1">
        <w:rPr>
          <w:i/>
        </w:rPr>
        <w:t>Summa Cum Laude</w:t>
      </w:r>
      <w:r w:rsidR="001433BA">
        <w:t>;</w:t>
      </w:r>
      <w:r w:rsidRPr="00B87AF1">
        <w:t xml:space="preserve"> </w:t>
      </w:r>
      <w:r w:rsidR="004F08E1">
        <w:t xml:space="preserve">Biology Departmental Honors, </w:t>
      </w:r>
      <w:r w:rsidRPr="00B87AF1">
        <w:t>GPA: 3.93</w:t>
      </w:r>
    </w:p>
    <w:p w14:paraId="4F6E353F" w14:textId="5B82E587" w:rsidR="00DD031D" w:rsidRPr="00B87AF1" w:rsidRDefault="00B87AF1" w:rsidP="00DC4412">
      <w:pPr>
        <w:tabs>
          <w:tab w:val="left" w:pos="1440"/>
        </w:tabs>
        <w:ind w:left="2160"/>
      </w:pPr>
      <w:r>
        <w:t xml:space="preserve">Majors: </w:t>
      </w:r>
      <w:r w:rsidR="00DD031D" w:rsidRPr="00B87AF1">
        <w:t>Chemistry</w:t>
      </w:r>
      <w:r w:rsidR="00ED758E" w:rsidRPr="00B87AF1">
        <w:t xml:space="preserve"> and Biology (Cellular and Molecular Biology)</w:t>
      </w:r>
    </w:p>
    <w:p w14:paraId="51FD8AFA" w14:textId="60EC3376" w:rsidR="001F294A" w:rsidRPr="00B87AF1" w:rsidRDefault="001F294A" w:rsidP="00DD031D">
      <w:pPr>
        <w:rPr>
          <w:i/>
        </w:rPr>
      </w:pPr>
      <w:r w:rsidRPr="00B87AF1">
        <w:tab/>
      </w:r>
      <w:r w:rsidRPr="00B87AF1">
        <w:tab/>
        <w:t xml:space="preserve"> </w:t>
      </w:r>
    </w:p>
    <w:p w14:paraId="7B31F1AA" w14:textId="7F6FC933" w:rsidR="00544DE6" w:rsidRDefault="001433BA" w:rsidP="00DC4412">
      <w:pPr>
        <w:ind w:firstLine="720"/>
        <w:rPr>
          <w:b/>
        </w:rPr>
      </w:pPr>
      <w:r>
        <w:rPr>
          <w:b/>
          <w:sz w:val="32"/>
          <w:szCs w:val="32"/>
        </w:rPr>
        <w:t>H</w:t>
      </w:r>
      <w:r w:rsidRPr="001433BA">
        <w:rPr>
          <w:b/>
        </w:rPr>
        <w:t xml:space="preserve">ONORS AND </w:t>
      </w:r>
      <w:r>
        <w:rPr>
          <w:b/>
          <w:sz w:val="32"/>
          <w:szCs w:val="32"/>
        </w:rPr>
        <w:t>A</w:t>
      </w:r>
      <w:r w:rsidRPr="001433BA">
        <w:rPr>
          <w:b/>
        </w:rPr>
        <w:t>WARDS</w:t>
      </w:r>
      <w:r w:rsidR="00BE3518">
        <w:rPr>
          <w:b/>
        </w:rPr>
        <w:t xml:space="preserve"> </w:t>
      </w:r>
    </w:p>
    <w:p w14:paraId="3E219CFD" w14:textId="7C3D856B" w:rsidR="005D62CC" w:rsidRDefault="005D62CC" w:rsidP="005D62CC">
      <w:pPr>
        <w:ind w:firstLine="720"/>
      </w:pPr>
      <w:r w:rsidRPr="005D62CC">
        <w:t>2016</w:t>
      </w:r>
      <w:r w:rsidRPr="005D62CC">
        <w:tab/>
      </w:r>
      <w:r w:rsidRPr="005D62CC">
        <w:tab/>
        <w:t>NIAMS Retreat</w:t>
      </w:r>
      <w:r>
        <w:rPr>
          <w:b/>
        </w:rPr>
        <w:t xml:space="preserve"> </w:t>
      </w:r>
      <w:r>
        <w:t>Poster Award</w:t>
      </w:r>
    </w:p>
    <w:p w14:paraId="03AA0360" w14:textId="31C6A04B" w:rsidR="002E14CF" w:rsidRPr="00B87AF1" w:rsidRDefault="002E14CF" w:rsidP="002E14CF">
      <w:pPr>
        <w:tabs>
          <w:tab w:val="left" w:pos="1440"/>
          <w:tab w:val="left" w:pos="1800"/>
        </w:tabs>
        <w:ind w:left="-360" w:right="-360" w:firstLine="360"/>
      </w:pPr>
      <w:r>
        <w:t xml:space="preserve">            2016</w:t>
      </w:r>
      <w:r>
        <w:tab/>
        <w:t xml:space="preserve">            </w:t>
      </w:r>
      <w:r w:rsidRPr="00B87AF1">
        <w:t>NIH Post-baccalaureate Poster Day Award</w:t>
      </w:r>
    </w:p>
    <w:p w14:paraId="08B8D43B" w14:textId="2C002255" w:rsidR="002E14CF" w:rsidRPr="005D62CC" w:rsidRDefault="002E14CF" w:rsidP="002E14CF">
      <w:pPr>
        <w:sectPr w:rsidR="002E14CF" w:rsidRPr="005D62CC" w:rsidSect="00323F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D96F7E" w14:textId="34EB32D2" w:rsidR="00403D4C" w:rsidRPr="00B87AF1" w:rsidRDefault="00BE3518" w:rsidP="00AB3B17">
      <w:pPr>
        <w:tabs>
          <w:tab w:val="left" w:pos="1440"/>
          <w:tab w:val="left" w:pos="1800"/>
        </w:tabs>
        <w:ind w:left="-360" w:right="-360" w:firstLine="360"/>
      </w:pPr>
      <w:r>
        <w:t>2014</w:t>
      </w:r>
      <w:r>
        <w:tab/>
      </w:r>
      <w:r w:rsidR="00403D4C" w:rsidRPr="00B87AF1">
        <w:t>NIH Post-baccalaureate Poster Day Award</w:t>
      </w:r>
    </w:p>
    <w:p w14:paraId="7C816544" w14:textId="72E2F6E5" w:rsidR="00403D4C" w:rsidRPr="00B87AF1" w:rsidRDefault="00BE3518" w:rsidP="00AB3B17">
      <w:pPr>
        <w:ind w:right="-360"/>
      </w:pPr>
      <w:r>
        <w:t xml:space="preserve">2013 </w:t>
      </w:r>
      <w:r>
        <w:tab/>
        <w:t xml:space="preserve">      </w:t>
      </w:r>
      <w:r w:rsidR="00AB3B17">
        <w:t xml:space="preserve">      </w:t>
      </w:r>
      <w:r w:rsidR="00403D4C" w:rsidRPr="00B87AF1">
        <w:t>Departmental Honors, Biology</w:t>
      </w:r>
    </w:p>
    <w:p w14:paraId="445DAAF4" w14:textId="614711C7" w:rsidR="00403D4C" w:rsidRPr="00B87AF1" w:rsidRDefault="004434B1" w:rsidP="004434B1">
      <w:pPr>
        <w:tabs>
          <w:tab w:val="left" w:pos="1440"/>
        </w:tabs>
        <w:ind w:right="-360"/>
      </w:pPr>
      <w:r>
        <w:t>2013</w:t>
      </w:r>
      <w:r>
        <w:tab/>
      </w:r>
      <w:r w:rsidR="00403D4C" w:rsidRPr="00B87AF1">
        <w:t xml:space="preserve">Bryon C. </w:t>
      </w:r>
      <w:proofErr w:type="spellStart"/>
      <w:r w:rsidR="00403D4C" w:rsidRPr="00B87AF1">
        <w:t>Brunstetter</w:t>
      </w:r>
      <w:proofErr w:type="spellEnd"/>
      <w:r w:rsidR="00403D4C" w:rsidRPr="00B87AF1">
        <w:t xml:space="preserve"> Science Award </w:t>
      </w:r>
    </w:p>
    <w:p w14:paraId="7F6C5545" w14:textId="3503B07C" w:rsidR="00403D4C" w:rsidRPr="00B87AF1" w:rsidRDefault="004434B1" w:rsidP="004434B1">
      <w:pPr>
        <w:ind w:right="-360"/>
      </w:pPr>
      <w:r>
        <w:t>2013</w:t>
      </w:r>
      <w:r>
        <w:tab/>
      </w:r>
      <w:r>
        <w:tab/>
      </w:r>
      <w:r w:rsidR="00403D4C" w:rsidRPr="00B87AF1">
        <w:t>Service to Lycoming Award</w:t>
      </w:r>
    </w:p>
    <w:p w14:paraId="565A8C69" w14:textId="70BDFBCE" w:rsidR="00403D4C" w:rsidRPr="00B87AF1" w:rsidRDefault="004434B1" w:rsidP="004434B1">
      <w:pPr>
        <w:ind w:right="-360"/>
      </w:pPr>
      <w:r>
        <w:t>2012-2013</w:t>
      </w:r>
      <w:r>
        <w:tab/>
      </w:r>
      <w:r w:rsidR="00403D4C" w:rsidRPr="00B87AF1">
        <w:t xml:space="preserve">Joanne and Arthur </w:t>
      </w:r>
      <w:proofErr w:type="spellStart"/>
      <w:r w:rsidR="00403D4C" w:rsidRPr="00B87AF1">
        <w:t>Haberberger</w:t>
      </w:r>
      <w:proofErr w:type="spellEnd"/>
      <w:r w:rsidR="00403D4C" w:rsidRPr="00B87AF1">
        <w:t xml:space="preserve"> Fellowship</w:t>
      </w:r>
    </w:p>
    <w:p w14:paraId="51492FD8" w14:textId="2A0225F8" w:rsidR="00403D4C" w:rsidRPr="00B87AF1" w:rsidRDefault="00BE3518" w:rsidP="00AB3B17">
      <w:pPr>
        <w:tabs>
          <w:tab w:val="left" w:pos="360"/>
        </w:tabs>
        <w:ind w:right="-360"/>
      </w:pPr>
      <w:r>
        <w:t xml:space="preserve">2012 </w:t>
      </w:r>
      <w:r>
        <w:tab/>
        <w:t xml:space="preserve">     </w:t>
      </w:r>
      <w:r w:rsidR="00AB3B17">
        <w:t xml:space="preserve">      </w:t>
      </w:r>
      <w:r>
        <w:t xml:space="preserve"> </w:t>
      </w:r>
      <w:r w:rsidR="00403D4C" w:rsidRPr="00B87AF1">
        <w:t>3</w:t>
      </w:r>
      <w:r w:rsidR="00403D4C" w:rsidRPr="00B87AF1">
        <w:rPr>
          <w:vertAlign w:val="superscript"/>
        </w:rPr>
        <w:t>rd</w:t>
      </w:r>
      <w:r w:rsidR="00403D4C" w:rsidRPr="00B87AF1">
        <w:t xml:space="preserve"> place, Undergraduate Oral Presentations, 2012 ABASM meeting</w:t>
      </w:r>
    </w:p>
    <w:p w14:paraId="2666D9DC" w14:textId="29B4DB06" w:rsidR="00403D4C" w:rsidRPr="00B87AF1" w:rsidRDefault="004434B1" w:rsidP="00BE3518">
      <w:pPr>
        <w:tabs>
          <w:tab w:val="left" w:pos="1440"/>
          <w:tab w:val="left" w:pos="1800"/>
        </w:tabs>
        <w:ind w:right="-360"/>
      </w:pPr>
      <w:r>
        <w:t>2012</w:t>
      </w:r>
      <w:r>
        <w:tab/>
      </w:r>
      <w:r w:rsidR="00403D4C" w:rsidRPr="00B87AF1">
        <w:t>1</w:t>
      </w:r>
      <w:r w:rsidR="00403D4C" w:rsidRPr="00B87AF1">
        <w:rPr>
          <w:vertAlign w:val="superscript"/>
        </w:rPr>
        <w:t>st</w:t>
      </w:r>
      <w:r w:rsidR="00403D4C" w:rsidRPr="00B87AF1">
        <w:t xml:space="preserve"> place, Poster Presentation, Biochemic</w:t>
      </w:r>
      <w:r w:rsidR="00AB3B17">
        <w:t xml:space="preserve">al Sciences Sections, 2012 UMBC </w:t>
      </w:r>
      <w:proofErr w:type="spellStart"/>
      <w:r w:rsidR="00B87AF1" w:rsidRPr="00B87AF1">
        <w:t>Symp</w:t>
      </w:r>
      <w:proofErr w:type="spellEnd"/>
      <w:r w:rsidR="00AB3B17">
        <w:t>.</w:t>
      </w:r>
    </w:p>
    <w:p w14:paraId="6AFB8715" w14:textId="1A43455B" w:rsidR="00403D4C" w:rsidRPr="00B87AF1" w:rsidRDefault="004434B1" w:rsidP="004434B1">
      <w:pPr>
        <w:ind w:right="-360"/>
      </w:pPr>
      <w:r>
        <w:t>2012</w:t>
      </w:r>
      <w:r>
        <w:tab/>
      </w:r>
      <w:r>
        <w:tab/>
      </w:r>
      <w:r w:rsidR="00403D4C" w:rsidRPr="00B87AF1">
        <w:t xml:space="preserve">Anne </w:t>
      </w:r>
      <w:proofErr w:type="spellStart"/>
      <w:r w:rsidR="00403D4C" w:rsidRPr="00B87AF1">
        <w:t>Spychala</w:t>
      </w:r>
      <w:proofErr w:type="spellEnd"/>
      <w:r w:rsidR="00403D4C" w:rsidRPr="00B87AF1">
        <w:t xml:space="preserve"> Student 1</w:t>
      </w:r>
      <w:r w:rsidR="00403D4C" w:rsidRPr="00B87AF1">
        <w:rPr>
          <w:vertAlign w:val="superscript"/>
        </w:rPr>
        <w:t>st</w:t>
      </w:r>
      <w:r w:rsidR="00403D4C" w:rsidRPr="00B87AF1">
        <w:t xml:space="preserve"> Place Oral Presentation Award</w:t>
      </w:r>
      <w:r w:rsidR="00BB598E" w:rsidRPr="00B87AF1">
        <w:t>, 2012 PAS Meeting</w:t>
      </w:r>
    </w:p>
    <w:p w14:paraId="3C0529FA" w14:textId="2243ECE8" w:rsidR="00403D4C" w:rsidRPr="00B87AF1" w:rsidRDefault="004434B1" w:rsidP="004434B1">
      <w:pPr>
        <w:ind w:right="-360"/>
      </w:pPr>
      <w:r>
        <w:t>2012</w:t>
      </w:r>
      <w:r>
        <w:tab/>
      </w:r>
      <w:r>
        <w:tab/>
      </w:r>
      <w:r w:rsidR="00403D4C" w:rsidRPr="00B87AF1">
        <w:t>NASA Astrobiology Program tr</w:t>
      </w:r>
      <w:r w:rsidR="00BB598E" w:rsidRPr="00B87AF1">
        <w:t>avel award for Early Astrobiologist</w:t>
      </w:r>
    </w:p>
    <w:p w14:paraId="492DC598" w14:textId="437210BC" w:rsidR="00403D4C" w:rsidRPr="00B87AF1" w:rsidRDefault="00251A91" w:rsidP="00251A91">
      <w:pPr>
        <w:tabs>
          <w:tab w:val="left" w:pos="1440"/>
        </w:tabs>
        <w:ind w:right="-360"/>
      </w:pPr>
      <w:r>
        <w:t>2012</w:t>
      </w:r>
      <w:r>
        <w:tab/>
      </w:r>
      <w:r w:rsidR="00403D4C" w:rsidRPr="00B87AF1">
        <w:t>American Society for Microbiology (ASM) Research Capstone Program Award</w:t>
      </w:r>
    </w:p>
    <w:p w14:paraId="5CAC59C4" w14:textId="6B61FB4F" w:rsidR="00403D4C" w:rsidRPr="00B87AF1" w:rsidRDefault="00403D4C" w:rsidP="00AB3B17">
      <w:pPr>
        <w:tabs>
          <w:tab w:val="left" w:pos="360"/>
          <w:tab w:val="left" w:pos="1440"/>
          <w:tab w:val="left" w:pos="1800"/>
        </w:tabs>
        <w:ind w:right="-360"/>
      </w:pPr>
      <w:r w:rsidRPr="00B87AF1">
        <w:t>2011-2</w:t>
      </w:r>
      <w:r w:rsidR="00BE3518">
        <w:t xml:space="preserve">012       </w:t>
      </w:r>
      <w:r w:rsidRPr="00B87AF1">
        <w:t>National Institutes of Health (NIH) Undergraduate Scholars (UGSP) Scholarship</w:t>
      </w:r>
    </w:p>
    <w:p w14:paraId="7C5FD1E3" w14:textId="1B834E12" w:rsidR="00403D4C" w:rsidRPr="00B87AF1" w:rsidRDefault="00BE3518" w:rsidP="00403D4C">
      <w:pPr>
        <w:ind w:right="-360"/>
      </w:pPr>
      <w:r>
        <w:t xml:space="preserve">2011 </w:t>
      </w:r>
      <w:r>
        <w:tab/>
        <w:t xml:space="preserve">      </w:t>
      </w:r>
      <w:r w:rsidR="00AB3B17">
        <w:t xml:space="preserve">      </w:t>
      </w:r>
      <w:r w:rsidR="00403D4C" w:rsidRPr="00B87AF1">
        <w:t>Amgen Scholars Fellowship at the California Institute of Technology</w:t>
      </w:r>
    </w:p>
    <w:p w14:paraId="7A9727A3" w14:textId="038E322D" w:rsidR="00403D4C" w:rsidRPr="00B87AF1" w:rsidRDefault="00BE3518" w:rsidP="00403D4C">
      <w:pPr>
        <w:ind w:right="-360"/>
      </w:pPr>
      <w:r>
        <w:t xml:space="preserve">2010 </w:t>
      </w:r>
      <w:r>
        <w:tab/>
        <w:t xml:space="preserve">      </w:t>
      </w:r>
      <w:r w:rsidR="00AB3B17">
        <w:t xml:space="preserve">      </w:t>
      </w:r>
      <w:r w:rsidR="00403D4C" w:rsidRPr="00B87AF1">
        <w:t>M. B. Rich Endowed Prize</w:t>
      </w:r>
      <w:r w:rsidR="004434B1">
        <w:t xml:space="preserve"> </w:t>
      </w:r>
      <w:r w:rsidR="007105CF">
        <w:t>for academic excellence</w:t>
      </w:r>
      <w:r w:rsidR="004434B1">
        <w:t xml:space="preserve"> </w:t>
      </w:r>
    </w:p>
    <w:p w14:paraId="52FC922A" w14:textId="2D78B803" w:rsidR="00CC4903" w:rsidRPr="00B87AF1" w:rsidRDefault="00DD031D">
      <w:r w:rsidRPr="00B87AF1">
        <w:tab/>
      </w:r>
      <w:r w:rsidRPr="00B87AF1">
        <w:tab/>
      </w:r>
    </w:p>
    <w:p w14:paraId="637150E6" w14:textId="7DF41D2A" w:rsidR="00D1783E" w:rsidRPr="001433BA" w:rsidRDefault="00D1783E" w:rsidP="00AB3B17">
      <w:pPr>
        <w:tabs>
          <w:tab w:val="left" w:pos="0"/>
          <w:tab w:val="left" w:pos="1440"/>
        </w:tabs>
        <w:rPr>
          <w:b/>
        </w:rPr>
      </w:pPr>
      <w:r>
        <w:rPr>
          <w:b/>
          <w:sz w:val="32"/>
          <w:szCs w:val="32"/>
        </w:rPr>
        <w:t>R</w:t>
      </w:r>
      <w:r w:rsidRPr="00D1783E">
        <w:rPr>
          <w:b/>
        </w:rPr>
        <w:t>ESEARCH</w:t>
      </w:r>
      <w:r>
        <w:rPr>
          <w:b/>
          <w:sz w:val="32"/>
          <w:szCs w:val="32"/>
        </w:rPr>
        <w:t xml:space="preserve"> E</w:t>
      </w:r>
      <w:r w:rsidRPr="00D1783E">
        <w:rPr>
          <w:b/>
        </w:rPr>
        <w:t>XPERIENCE</w:t>
      </w:r>
    </w:p>
    <w:p w14:paraId="6025EC9C" w14:textId="6F6665B5" w:rsidR="0067620A" w:rsidRDefault="0067620A" w:rsidP="00AB3B17">
      <w:pPr>
        <w:tabs>
          <w:tab w:val="left" w:pos="1440"/>
          <w:tab w:val="left" w:pos="7920"/>
        </w:tabs>
        <w:ind w:left="7020" w:hanging="7020"/>
        <w:contextualSpacing/>
      </w:pPr>
      <w:r>
        <w:t>July 2018-</w:t>
      </w:r>
      <w:r>
        <w:tab/>
      </w:r>
      <w:r w:rsidRPr="0067620A">
        <w:rPr>
          <w:b/>
          <w:bCs/>
        </w:rPr>
        <w:t>PENN STATE UNIVERSITY</w:t>
      </w:r>
      <w:r>
        <w:tab/>
        <w:t xml:space="preserve">              State College, PA</w:t>
      </w:r>
    </w:p>
    <w:p w14:paraId="7838CDD7" w14:textId="775CD7CF" w:rsidR="0067620A" w:rsidRDefault="0067620A" w:rsidP="0067620A">
      <w:pPr>
        <w:tabs>
          <w:tab w:val="left" w:pos="1440"/>
          <w:tab w:val="left" w:pos="7920"/>
        </w:tabs>
        <w:ind w:left="7020" w:hanging="7020"/>
        <w:contextualSpacing/>
      </w:pPr>
      <w:r>
        <w:t xml:space="preserve">Present            Graduate student, Pugh Lab. Applying </w:t>
      </w:r>
      <w:proofErr w:type="spellStart"/>
      <w:r>
        <w:t>ChIP-exo</w:t>
      </w:r>
      <w:proofErr w:type="spellEnd"/>
      <w:r>
        <w:t xml:space="preserve"> to human health by designing</w:t>
      </w:r>
    </w:p>
    <w:p w14:paraId="408F88E0" w14:textId="1397B9A5" w:rsidR="0067620A" w:rsidRDefault="0067620A" w:rsidP="0067620A">
      <w:pPr>
        <w:tabs>
          <w:tab w:val="left" w:pos="1440"/>
          <w:tab w:val="left" w:pos="7920"/>
        </w:tabs>
        <w:ind w:left="7020" w:hanging="7020"/>
        <w:contextualSpacing/>
      </w:pPr>
      <w:r>
        <w:tab/>
      </w:r>
      <w:proofErr w:type="spellStart"/>
      <w:r>
        <w:t>ChIP</w:t>
      </w:r>
      <w:proofErr w:type="spellEnd"/>
      <w:r>
        <w:t xml:space="preserve"> method to assay TF binding sites in tissues.</w:t>
      </w:r>
    </w:p>
    <w:p w14:paraId="69D66687" w14:textId="77777777" w:rsidR="0067620A" w:rsidRDefault="0067620A" w:rsidP="00AB3B17">
      <w:pPr>
        <w:tabs>
          <w:tab w:val="left" w:pos="1440"/>
          <w:tab w:val="left" w:pos="7920"/>
        </w:tabs>
        <w:ind w:left="7020" w:hanging="7020"/>
        <w:contextualSpacing/>
      </w:pPr>
    </w:p>
    <w:p w14:paraId="212B3DD3" w14:textId="29F2FCBB" w:rsidR="00535CA5" w:rsidRDefault="00AC0946" w:rsidP="00AB3B17">
      <w:pPr>
        <w:tabs>
          <w:tab w:val="left" w:pos="1440"/>
          <w:tab w:val="left" w:pos="7920"/>
        </w:tabs>
        <w:ind w:left="7020" w:hanging="7020"/>
        <w:contextualSpacing/>
      </w:pPr>
      <w:r>
        <w:t>Jun</w:t>
      </w:r>
      <w:r w:rsidR="001433BA">
        <w:t xml:space="preserve"> 2013-       </w:t>
      </w:r>
      <w:r>
        <w:t xml:space="preserve"> </w:t>
      </w:r>
      <w:r w:rsidR="00885076">
        <w:rPr>
          <w:b/>
        </w:rPr>
        <w:t>NATIONAL INSTITUTES OF HEALTH, NIAMS.</w:t>
      </w:r>
      <w:r w:rsidR="00885076" w:rsidRPr="00885076">
        <w:t xml:space="preserve"> </w:t>
      </w:r>
      <w:r w:rsidR="00885076">
        <w:tab/>
      </w:r>
      <w:r w:rsidR="00885076">
        <w:tab/>
        <w:t>Bethesda, MD</w:t>
      </w:r>
    </w:p>
    <w:p w14:paraId="0487390F" w14:textId="1F8305CA" w:rsidR="001433BA" w:rsidRDefault="005D62CC" w:rsidP="00AB3B17">
      <w:pPr>
        <w:tabs>
          <w:tab w:val="left" w:pos="1440"/>
          <w:tab w:val="left" w:pos="7920"/>
          <w:tab w:val="left" w:pos="8280"/>
          <w:tab w:val="left" w:pos="8370"/>
        </w:tabs>
        <w:ind w:left="1530" w:hanging="1530"/>
        <w:contextualSpacing/>
      </w:pPr>
      <w:r>
        <w:t>July 2016;</w:t>
      </w:r>
      <w:r w:rsidR="00535CA5">
        <w:rPr>
          <w:b/>
        </w:rPr>
        <w:tab/>
      </w:r>
      <w:r w:rsidR="00885076" w:rsidRPr="001433BA">
        <w:rPr>
          <w:i/>
        </w:rPr>
        <w:t>Genomics and Immunity Section</w:t>
      </w:r>
      <w:r w:rsidR="00BE3518">
        <w:tab/>
      </w:r>
    </w:p>
    <w:p w14:paraId="185E9D31" w14:textId="77777777" w:rsidR="00FF6997" w:rsidRDefault="00885076" w:rsidP="00FF6997">
      <w:pPr>
        <w:tabs>
          <w:tab w:val="left" w:pos="1440"/>
          <w:tab w:val="left" w:pos="1530"/>
        </w:tabs>
        <w:ind w:left="1440" w:hanging="1440"/>
        <w:contextualSpacing/>
      </w:pPr>
      <w:r w:rsidRPr="00885076">
        <w:t xml:space="preserve">Jun 2012- </w:t>
      </w:r>
      <w:r>
        <w:tab/>
        <w:t xml:space="preserve">Dr. Rafael </w:t>
      </w:r>
      <w:proofErr w:type="spellStart"/>
      <w:r>
        <w:t>Casellas</w:t>
      </w:r>
      <w:proofErr w:type="spellEnd"/>
      <w:r>
        <w:t>.</w:t>
      </w:r>
      <w:r w:rsidRPr="00885076">
        <w:t xml:space="preserve"> </w:t>
      </w:r>
      <w:r w:rsidR="00FF6997">
        <w:t xml:space="preserve">A post-doc and I designed a computational tool to rapidly </w:t>
      </w:r>
    </w:p>
    <w:p w14:paraId="33469E30" w14:textId="574D17AA" w:rsidR="00FF6997" w:rsidRDefault="00FF6997" w:rsidP="00FF6997">
      <w:pPr>
        <w:tabs>
          <w:tab w:val="left" w:pos="1440"/>
          <w:tab w:val="left" w:pos="1530"/>
        </w:tabs>
        <w:ind w:left="1440" w:hanging="1440"/>
        <w:contextualSpacing/>
      </w:pPr>
      <w:r w:rsidRPr="00885076">
        <w:t>Aug 2012</w:t>
      </w:r>
      <w:r>
        <w:t xml:space="preserve">        design sgRNAs and developed a cell-culture procedure to target and confirm KOs or lethality of KOs in both ESCs and B-cells. Targeted mediator complex subunits and then studied gene expression in confirm </w:t>
      </w:r>
      <w:r w:rsidR="004F08E1">
        <w:t>homozygous</w:t>
      </w:r>
      <w:r>
        <w:t xml:space="preserve"> KO cell lines.</w:t>
      </w:r>
    </w:p>
    <w:p w14:paraId="4FD011D9" w14:textId="77777777" w:rsidR="001F294A" w:rsidRDefault="001F294A" w:rsidP="001F294A">
      <w:pPr>
        <w:tabs>
          <w:tab w:val="left" w:pos="270"/>
          <w:tab w:val="left" w:pos="1530"/>
        </w:tabs>
        <w:rPr>
          <w:b/>
        </w:rPr>
      </w:pPr>
    </w:p>
    <w:p w14:paraId="24A5686B" w14:textId="292C1D04" w:rsidR="00AC0946" w:rsidRDefault="00AC0946" w:rsidP="00F33452">
      <w:pPr>
        <w:tabs>
          <w:tab w:val="left" w:pos="270"/>
          <w:tab w:val="left" w:pos="1440"/>
        </w:tabs>
      </w:pPr>
      <w:r>
        <w:t xml:space="preserve">Aug 2012-       </w:t>
      </w:r>
      <w:r w:rsidR="00251A91">
        <w:rPr>
          <w:b/>
        </w:rPr>
        <w:t>LYCOMING COLLEGE</w:t>
      </w:r>
      <w:r w:rsidR="00251A91">
        <w:t xml:space="preserve">, </w:t>
      </w:r>
      <w:r w:rsidR="00885076" w:rsidRPr="00885076">
        <w:rPr>
          <w:i/>
        </w:rPr>
        <w:t>Chemistry</w:t>
      </w:r>
      <w:r w:rsidR="00251A91" w:rsidRPr="00885076">
        <w:rPr>
          <w:i/>
        </w:rPr>
        <w:t xml:space="preserve"> Department</w:t>
      </w:r>
      <w:r w:rsidR="00251A91">
        <w:t xml:space="preserve">.       </w:t>
      </w:r>
      <w:r w:rsidR="00251A91">
        <w:tab/>
        <w:t xml:space="preserve"> </w:t>
      </w:r>
      <w:r w:rsidR="00974473">
        <w:tab/>
      </w:r>
      <w:r w:rsidR="00251A91">
        <w:t>Williamsport, PA</w:t>
      </w:r>
    </w:p>
    <w:p w14:paraId="1275C612" w14:textId="77777777" w:rsidR="00885076" w:rsidRDefault="00AC0946" w:rsidP="00251A91">
      <w:pPr>
        <w:tabs>
          <w:tab w:val="left" w:pos="270"/>
        </w:tabs>
      </w:pPr>
      <w:r>
        <w:t xml:space="preserve">Dec 2012 </w:t>
      </w:r>
      <w:r w:rsidR="00251A91">
        <w:tab/>
      </w:r>
      <w:r>
        <w:t>Dr. Chriss McDonald</w:t>
      </w:r>
      <w:r w:rsidR="00251A91">
        <w:t xml:space="preserve">. </w:t>
      </w:r>
      <w:r>
        <w:t>Examined the capability of</w:t>
      </w:r>
      <w:r w:rsidRPr="00B87AF1">
        <w:t xml:space="preserve"> different ratios of [SmI</w:t>
      </w:r>
      <w:r w:rsidRPr="00B87AF1">
        <w:rPr>
          <w:vertAlign w:val="subscript"/>
        </w:rPr>
        <w:t>2</w:t>
      </w:r>
      <w:r w:rsidRPr="00B87AF1">
        <w:t xml:space="preserve">] to </w:t>
      </w:r>
    </w:p>
    <w:p w14:paraId="37741597" w14:textId="668C56CF" w:rsidR="00AC0946" w:rsidRPr="00B87AF1" w:rsidRDefault="00885076" w:rsidP="00251A91">
      <w:pPr>
        <w:tabs>
          <w:tab w:val="left" w:pos="270"/>
        </w:tabs>
      </w:pPr>
      <w:r>
        <w:tab/>
      </w:r>
      <w:r>
        <w:tab/>
      </w:r>
      <w:r>
        <w:tab/>
      </w:r>
      <w:r w:rsidR="00AC0946" w:rsidRPr="00B87AF1">
        <w:t xml:space="preserve">[ligands] </w:t>
      </w:r>
      <w:r w:rsidR="00251A91">
        <w:t xml:space="preserve">complexes </w:t>
      </w:r>
      <w:r w:rsidR="00AC0946" w:rsidRPr="00B87AF1">
        <w:t xml:space="preserve">to reduce </w:t>
      </w:r>
      <w:proofErr w:type="spellStart"/>
      <w:r w:rsidR="00AC0946" w:rsidRPr="00B87AF1">
        <w:t>organofluroide</w:t>
      </w:r>
      <w:proofErr w:type="spellEnd"/>
      <w:r w:rsidR="00AC0946" w:rsidRPr="00B87AF1">
        <w:t xml:space="preserve"> and organochloride bonds. </w:t>
      </w:r>
    </w:p>
    <w:p w14:paraId="7C49A239" w14:textId="76F8F667" w:rsidR="00683009" w:rsidRPr="00B87AF1" w:rsidRDefault="00683009" w:rsidP="00BB7FEB">
      <w:pPr>
        <w:tabs>
          <w:tab w:val="left" w:pos="1440"/>
        </w:tabs>
      </w:pPr>
      <w:r w:rsidRPr="00B87AF1">
        <w:t xml:space="preserve"> </w:t>
      </w:r>
    </w:p>
    <w:p w14:paraId="521D356B" w14:textId="643A28F1" w:rsidR="00AC0946" w:rsidRDefault="00F33452" w:rsidP="00F33452">
      <w:pPr>
        <w:tabs>
          <w:tab w:val="left" w:pos="270"/>
          <w:tab w:val="left" w:pos="1440"/>
        </w:tabs>
      </w:pPr>
      <w:r>
        <w:t xml:space="preserve">Jun 2011-        </w:t>
      </w:r>
      <w:r w:rsidR="00251A91" w:rsidRPr="00251A91">
        <w:rPr>
          <w:b/>
        </w:rPr>
        <w:t>NASA-JET PROPULSION LABORATORY/CALTECH</w:t>
      </w:r>
      <w:r w:rsidR="00251A91" w:rsidRPr="00251A91">
        <w:t xml:space="preserve"> </w:t>
      </w:r>
      <w:r w:rsidR="00251A91">
        <w:tab/>
        <w:t xml:space="preserve">Pasadena, CA                </w:t>
      </w:r>
    </w:p>
    <w:p w14:paraId="7F9D6FA2" w14:textId="77777777" w:rsidR="00251A91" w:rsidRDefault="00F33452" w:rsidP="00251A91">
      <w:pPr>
        <w:tabs>
          <w:tab w:val="left" w:pos="270"/>
          <w:tab w:val="left" w:pos="1440"/>
          <w:tab w:val="left" w:pos="7920"/>
          <w:tab w:val="left" w:pos="8280"/>
        </w:tabs>
      </w:pPr>
      <w:r>
        <w:t xml:space="preserve">Aug 2011        </w:t>
      </w:r>
      <w:r w:rsidR="00D1783E" w:rsidRPr="00D1783E">
        <w:rPr>
          <w:i/>
        </w:rPr>
        <w:t>Microbiology and Planetary Protection Group</w:t>
      </w:r>
      <w:r w:rsidR="00AC0946">
        <w:t xml:space="preserve"> </w:t>
      </w:r>
    </w:p>
    <w:p w14:paraId="47143E65" w14:textId="3D33694C" w:rsidR="00251A91" w:rsidRDefault="00251A91" w:rsidP="00251A91">
      <w:pPr>
        <w:tabs>
          <w:tab w:val="left" w:pos="270"/>
          <w:tab w:val="left" w:pos="1440"/>
          <w:tab w:val="left" w:pos="7920"/>
          <w:tab w:val="left" w:pos="8280"/>
        </w:tabs>
      </w:pPr>
      <w:r>
        <w:tab/>
      </w:r>
      <w:r>
        <w:tab/>
      </w:r>
      <w:r w:rsidR="00AC0946">
        <w:t xml:space="preserve">Dr. </w:t>
      </w:r>
      <w:proofErr w:type="spellStart"/>
      <w:r>
        <w:t>Kasthuri</w:t>
      </w:r>
      <w:proofErr w:type="spellEnd"/>
      <w:r>
        <w:t xml:space="preserve"> </w:t>
      </w:r>
      <w:proofErr w:type="spellStart"/>
      <w:r>
        <w:t>Venkateswaran</w:t>
      </w:r>
      <w:proofErr w:type="spellEnd"/>
      <w:r>
        <w:t xml:space="preserve">. </w:t>
      </w:r>
      <w:r w:rsidR="00AC0946" w:rsidRPr="00B87AF1">
        <w:t xml:space="preserve">Studied </w:t>
      </w:r>
      <w:r w:rsidR="00AC0946" w:rsidRPr="00B87AF1">
        <w:rPr>
          <w:i/>
          <w:iCs/>
        </w:rPr>
        <w:t xml:space="preserve">Bacillus </w:t>
      </w:r>
      <w:proofErr w:type="spellStart"/>
      <w:r w:rsidR="00AC0946" w:rsidRPr="00B87AF1">
        <w:rPr>
          <w:i/>
          <w:iCs/>
        </w:rPr>
        <w:t>horneckiae</w:t>
      </w:r>
      <w:proofErr w:type="spellEnd"/>
      <w:r w:rsidR="00AC0946" w:rsidRPr="00B87AF1">
        <w:t xml:space="preserve"> spores with and without </w:t>
      </w:r>
    </w:p>
    <w:p w14:paraId="35EE3AE9" w14:textId="77777777" w:rsidR="00251A91" w:rsidRDefault="00251A91" w:rsidP="00251A91">
      <w:pPr>
        <w:tabs>
          <w:tab w:val="left" w:pos="270"/>
          <w:tab w:val="left" w:pos="1440"/>
          <w:tab w:val="left" w:pos="7920"/>
          <w:tab w:val="left" w:pos="8280"/>
        </w:tabs>
      </w:pPr>
      <w:r>
        <w:tab/>
      </w:r>
      <w:r>
        <w:tab/>
      </w:r>
      <w:r w:rsidR="00AC0946" w:rsidRPr="00B87AF1">
        <w:t>extraneous layer under UV irradiation condition.</w:t>
      </w:r>
      <w:r>
        <w:t xml:space="preserve"> Analyzed </w:t>
      </w:r>
      <w:proofErr w:type="spellStart"/>
      <w:r>
        <w:t>Phylochip</w:t>
      </w:r>
      <w:proofErr w:type="spellEnd"/>
      <w:r>
        <w:t xml:space="preserve"> G3 data from </w:t>
      </w:r>
    </w:p>
    <w:p w14:paraId="62A849EF" w14:textId="0E49BB6B" w:rsidR="00AC0946" w:rsidRPr="00B87AF1" w:rsidRDefault="00251A91" w:rsidP="00251A91">
      <w:pPr>
        <w:tabs>
          <w:tab w:val="left" w:pos="270"/>
          <w:tab w:val="left" w:pos="1440"/>
          <w:tab w:val="left" w:pos="7920"/>
          <w:tab w:val="left" w:pos="8280"/>
        </w:tabs>
      </w:pPr>
      <w:r>
        <w:tab/>
      </w:r>
      <w:r>
        <w:tab/>
        <w:t>novel Icelandic hot springs and helped prepare manuscript.</w:t>
      </w:r>
    </w:p>
    <w:p w14:paraId="75DC8E35" w14:textId="1C61E2BE" w:rsidR="00D1783E" w:rsidRDefault="00F33452" w:rsidP="00203192">
      <w:pPr>
        <w:tabs>
          <w:tab w:val="left" w:pos="270"/>
          <w:tab w:val="left" w:pos="1800"/>
        </w:tabs>
      </w:pPr>
      <w:r>
        <w:lastRenderedPageBreak/>
        <w:t xml:space="preserve">Jan 2010-        </w:t>
      </w:r>
      <w:r w:rsidR="00251A91">
        <w:rPr>
          <w:b/>
        </w:rPr>
        <w:t>LYCOMING COLLEGE</w:t>
      </w:r>
      <w:r w:rsidR="00251A91">
        <w:t xml:space="preserve">, </w:t>
      </w:r>
      <w:r w:rsidR="00251A91" w:rsidRPr="00885076">
        <w:rPr>
          <w:i/>
        </w:rPr>
        <w:t>Biology Department</w:t>
      </w:r>
      <w:r w:rsidR="00251A91">
        <w:t>.</w:t>
      </w:r>
      <w:r w:rsidR="00D1783E">
        <w:t xml:space="preserve">       </w:t>
      </w:r>
      <w:r w:rsidR="00251A91">
        <w:tab/>
      </w:r>
      <w:r w:rsidR="00D1783E">
        <w:t xml:space="preserve"> </w:t>
      </w:r>
      <w:r w:rsidR="00974473">
        <w:tab/>
      </w:r>
      <w:r w:rsidR="00251A91">
        <w:t>Williamsport, PA</w:t>
      </w:r>
    </w:p>
    <w:p w14:paraId="1425C74B" w14:textId="49B0D319" w:rsidR="0084403D" w:rsidRDefault="00251A91" w:rsidP="0084403D">
      <w:pPr>
        <w:tabs>
          <w:tab w:val="left" w:pos="270"/>
          <w:tab w:val="left" w:pos="1350"/>
          <w:tab w:val="left" w:pos="1440"/>
          <w:tab w:val="left" w:pos="1800"/>
          <w:tab w:val="left" w:pos="7920"/>
          <w:tab w:val="left" w:pos="8280"/>
        </w:tabs>
        <w:ind w:left="1410" w:hanging="1410"/>
      </w:pPr>
      <w:r>
        <w:t>May</w:t>
      </w:r>
      <w:r w:rsidR="00F33452">
        <w:t xml:space="preserve"> 201</w:t>
      </w:r>
      <w:r>
        <w:t>3</w:t>
      </w:r>
      <w:r w:rsidR="00F33452">
        <w:t xml:space="preserve"> </w:t>
      </w:r>
      <w:r>
        <w:tab/>
      </w:r>
      <w:r w:rsidR="00885076">
        <w:t xml:space="preserve"> </w:t>
      </w:r>
      <w:r w:rsidR="00D1783E">
        <w:t>Dr. Jeffrey Newman</w:t>
      </w:r>
      <w:r>
        <w:t xml:space="preserve">. </w:t>
      </w:r>
      <w:r w:rsidR="00D1783E">
        <w:t>Studied</w:t>
      </w:r>
      <w:r w:rsidR="00D1783E" w:rsidRPr="00B87AF1">
        <w:t xml:space="preserve"> a novel bacterial strain and </w:t>
      </w:r>
      <w:r w:rsidR="0084403D">
        <w:t xml:space="preserve">compared to related strains. </w:t>
      </w:r>
    </w:p>
    <w:p w14:paraId="2BFC6285" w14:textId="7F901641" w:rsidR="00251A91" w:rsidRDefault="00251A91" w:rsidP="0084403D">
      <w:pPr>
        <w:tabs>
          <w:tab w:val="left" w:pos="270"/>
          <w:tab w:val="left" w:pos="1350"/>
          <w:tab w:val="left" w:pos="1440"/>
          <w:tab w:val="left" w:pos="1800"/>
          <w:tab w:val="left" w:pos="7920"/>
          <w:tab w:val="left" w:pos="8280"/>
        </w:tabs>
        <w:ind w:left="1410"/>
      </w:pPr>
      <w:r>
        <w:t>Optimized the</w:t>
      </w:r>
      <w:r w:rsidRPr="00B87AF1">
        <w:t xml:space="preserve"> extraction and </w:t>
      </w:r>
      <w:r w:rsidR="0084403D">
        <w:t>p</w:t>
      </w:r>
      <w:r w:rsidRPr="00B87AF1">
        <w:t xml:space="preserve">reparative HPLC purification of </w:t>
      </w:r>
      <w:proofErr w:type="spellStart"/>
      <w:r w:rsidRPr="00B87AF1">
        <w:t>Flexirubin</w:t>
      </w:r>
      <w:proofErr w:type="spellEnd"/>
      <w:r w:rsidRPr="00B87AF1">
        <w:t xml:space="preserve"> pigments. </w:t>
      </w:r>
      <w:r>
        <w:t>Designed a</w:t>
      </w:r>
      <w:r w:rsidRPr="00B87AF1">
        <w:t xml:space="preserve"> novel computational method to calculate </w:t>
      </w:r>
      <w:r>
        <w:t xml:space="preserve">the genomic similarity </w:t>
      </w:r>
      <w:r w:rsidRPr="00B87AF1">
        <w:t xml:space="preserve">between microbial </w:t>
      </w:r>
      <w:r w:rsidR="00885076">
        <w:t>g</w:t>
      </w:r>
      <w:r w:rsidRPr="00B87AF1">
        <w:t>enomes based on orthologous sequences</w:t>
      </w:r>
      <w:r>
        <w:t>.</w:t>
      </w:r>
    </w:p>
    <w:p w14:paraId="55B2AB7B" w14:textId="77777777" w:rsidR="006320CF" w:rsidRPr="00B87AF1" w:rsidRDefault="006320CF" w:rsidP="0084403D">
      <w:pPr>
        <w:tabs>
          <w:tab w:val="left" w:pos="270"/>
          <w:tab w:val="left" w:pos="1350"/>
          <w:tab w:val="left" w:pos="1440"/>
          <w:tab w:val="left" w:pos="1800"/>
          <w:tab w:val="left" w:pos="7920"/>
          <w:tab w:val="left" w:pos="8280"/>
        </w:tabs>
        <w:ind w:left="1410"/>
      </w:pPr>
    </w:p>
    <w:p w14:paraId="2C35E386" w14:textId="65220AD8" w:rsidR="00B16524" w:rsidRDefault="00B16524" w:rsidP="00F33452">
      <w:pPr>
        <w:tabs>
          <w:tab w:val="left" w:pos="1170"/>
        </w:tabs>
        <w:rPr>
          <w:b/>
        </w:rPr>
      </w:pPr>
      <w:r>
        <w:rPr>
          <w:b/>
          <w:sz w:val="32"/>
          <w:szCs w:val="32"/>
        </w:rPr>
        <w:t>P</w:t>
      </w:r>
      <w:r w:rsidRPr="00B16524">
        <w:rPr>
          <w:b/>
        </w:rPr>
        <w:t>EER</w:t>
      </w:r>
      <w:r>
        <w:rPr>
          <w:b/>
          <w:sz w:val="32"/>
          <w:szCs w:val="32"/>
        </w:rPr>
        <w:t xml:space="preserve"> R</w:t>
      </w:r>
      <w:r w:rsidRPr="00B16524">
        <w:rPr>
          <w:b/>
        </w:rPr>
        <w:t>EVIEWED</w:t>
      </w:r>
      <w:r>
        <w:rPr>
          <w:b/>
          <w:sz w:val="32"/>
          <w:szCs w:val="32"/>
        </w:rPr>
        <w:t xml:space="preserve"> P</w:t>
      </w:r>
      <w:r w:rsidRPr="00B16524">
        <w:rPr>
          <w:b/>
        </w:rPr>
        <w:t>UBLICATIONS</w:t>
      </w:r>
    </w:p>
    <w:p w14:paraId="7A7FBF34" w14:textId="3D0DBB9A" w:rsidR="0067620A" w:rsidRDefault="0067620A" w:rsidP="005D62CC">
      <w:pPr>
        <w:tabs>
          <w:tab w:val="left" w:pos="1170"/>
        </w:tabs>
        <w:ind w:left="1440"/>
      </w:pPr>
      <w:proofErr w:type="spellStart"/>
      <w:r>
        <w:t>Khattabi</w:t>
      </w:r>
      <w:proofErr w:type="spellEnd"/>
      <w:r>
        <w:t xml:space="preserve"> LE, Zhao H, </w:t>
      </w:r>
      <w:proofErr w:type="spellStart"/>
      <w:r>
        <w:t>Kalchschmidt</w:t>
      </w:r>
      <w:proofErr w:type="spellEnd"/>
      <w:r>
        <w:t xml:space="preserve"> J, Young N, Jung S, </w:t>
      </w:r>
      <w:proofErr w:type="spellStart"/>
      <w:r>
        <w:t>Blerkom</w:t>
      </w:r>
      <w:proofErr w:type="spellEnd"/>
      <w:r>
        <w:t xml:space="preserve"> PV, Kieffer-Kwon P, Kieffer-Kwon K, Park S, Wang X, </w:t>
      </w:r>
      <w:r w:rsidRPr="0067620A">
        <w:rPr>
          <w:b/>
          <w:bCs/>
        </w:rPr>
        <w:t>Krebs J</w:t>
      </w:r>
      <w:r>
        <w:t xml:space="preserve">, Tripathi S, Sakabe N, </w:t>
      </w:r>
      <w:proofErr w:type="spellStart"/>
      <w:r>
        <w:t>Sobreira</w:t>
      </w:r>
      <w:proofErr w:type="spellEnd"/>
      <w:r>
        <w:t xml:space="preserve"> DR, </w:t>
      </w:r>
      <w:proofErr w:type="spellStart"/>
      <w:r>
        <w:t>Haung</w:t>
      </w:r>
      <w:proofErr w:type="spellEnd"/>
      <w:r>
        <w:t xml:space="preserve"> S, Rao SSP, Pruett N, </w:t>
      </w:r>
      <w:proofErr w:type="spellStart"/>
      <w:r>
        <w:t>Chauss</w:t>
      </w:r>
      <w:proofErr w:type="spellEnd"/>
      <w:r>
        <w:t xml:space="preserve"> D, Sadler E, Lopez A, </w:t>
      </w:r>
      <w:proofErr w:type="spellStart"/>
      <w:r>
        <w:t>Nobrega</w:t>
      </w:r>
      <w:proofErr w:type="spellEnd"/>
      <w:r>
        <w:t xml:space="preserve"> MA, Aiden EL, Asturias FJ, </w:t>
      </w:r>
      <w:proofErr w:type="spellStart"/>
      <w:r>
        <w:t>Casellas</w:t>
      </w:r>
      <w:proofErr w:type="spellEnd"/>
      <w:r>
        <w:t xml:space="preserve"> R. A Pliable Mediator Acts as a Functional Rather than an Architectural Bridge between Promoters and Enhancers. </w:t>
      </w:r>
      <w:r w:rsidRPr="0067620A">
        <w:rPr>
          <w:i/>
          <w:iCs/>
        </w:rPr>
        <w:t>Cell</w:t>
      </w:r>
      <w:r>
        <w:t>. 178(5):1145-1158.</w:t>
      </w:r>
    </w:p>
    <w:p w14:paraId="08BC6D20" w14:textId="77777777" w:rsidR="0067620A" w:rsidRDefault="0067620A" w:rsidP="005D62CC">
      <w:pPr>
        <w:tabs>
          <w:tab w:val="left" w:pos="1170"/>
        </w:tabs>
        <w:ind w:left="1440"/>
      </w:pPr>
    </w:p>
    <w:p w14:paraId="6606F787" w14:textId="11D73943" w:rsidR="005D62CC" w:rsidRPr="005D62CC" w:rsidRDefault="005D62CC" w:rsidP="005D62CC">
      <w:pPr>
        <w:tabs>
          <w:tab w:val="left" w:pos="1170"/>
        </w:tabs>
        <w:ind w:left="1440"/>
      </w:pPr>
      <w:r w:rsidRPr="005D62CC">
        <w:t>Juan</w:t>
      </w:r>
      <w:r>
        <w:t xml:space="preserve"> AH, Wang S., Ko KD, </w:t>
      </w:r>
      <w:proofErr w:type="spellStart"/>
      <w:r>
        <w:t>Zare</w:t>
      </w:r>
      <w:proofErr w:type="spellEnd"/>
      <w:r>
        <w:t xml:space="preserve"> H, Tsai PF, Feng X, </w:t>
      </w:r>
      <w:proofErr w:type="spellStart"/>
      <w:r>
        <w:t>Vivanco</w:t>
      </w:r>
      <w:proofErr w:type="spellEnd"/>
      <w:r>
        <w:t xml:space="preserve"> KO, Ascoli AM, Gutierrez-Cruz G, </w:t>
      </w:r>
      <w:r w:rsidRPr="005D62CC">
        <w:rPr>
          <w:b/>
        </w:rPr>
        <w:t>Krebs J</w:t>
      </w:r>
      <w:r>
        <w:t xml:space="preserve">, </w:t>
      </w:r>
      <w:proofErr w:type="spellStart"/>
      <w:r>
        <w:t>Sidoli</w:t>
      </w:r>
      <w:proofErr w:type="spellEnd"/>
      <w:r>
        <w:t xml:space="preserve"> S, Knight AL, Pederson RA, Garcia BA, </w:t>
      </w:r>
      <w:proofErr w:type="spellStart"/>
      <w:r>
        <w:t>Casellas</w:t>
      </w:r>
      <w:proofErr w:type="spellEnd"/>
      <w:r>
        <w:t xml:space="preserve"> R, Zou J, </w:t>
      </w:r>
      <w:proofErr w:type="spellStart"/>
      <w:r>
        <w:t>Sartorelli</w:t>
      </w:r>
      <w:proofErr w:type="spellEnd"/>
      <w:r>
        <w:t xml:space="preserve"> V. Roles of H3K27me2 and H3K27me3 Examined during Fate Specification of Embryonic Stem Cells. </w:t>
      </w:r>
      <w:r w:rsidRPr="005D62CC">
        <w:rPr>
          <w:i/>
        </w:rPr>
        <w:t>Cell Rep</w:t>
      </w:r>
      <w:r>
        <w:t>. 17(5): 1369-1382.</w:t>
      </w:r>
    </w:p>
    <w:p w14:paraId="6B989942" w14:textId="77777777" w:rsidR="005D62CC" w:rsidRPr="00D1783E" w:rsidRDefault="005D62CC" w:rsidP="00F33452">
      <w:pPr>
        <w:tabs>
          <w:tab w:val="left" w:pos="1170"/>
        </w:tabs>
      </w:pPr>
    </w:p>
    <w:p w14:paraId="259E5A1F" w14:textId="71FDDAC6" w:rsidR="00B16524" w:rsidRPr="00B87AF1" w:rsidRDefault="00B16524" w:rsidP="00F33452">
      <w:pPr>
        <w:ind w:left="1440"/>
      </w:pPr>
      <w:r w:rsidRPr="00B87AF1">
        <w:rPr>
          <w:b/>
        </w:rPr>
        <w:t>Krebs</w:t>
      </w:r>
      <w:r>
        <w:rPr>
          <w:b/>
        </w:rPr>
        <w:t xml:space="preserve"> JE</w:t>
      </w:r>
      <w:r w:rsidR="00DC4412">
        <w:rPr>
          <w:b/>
        </w:rPr>
        <w:t>*</w:t>
      </w:r>
      <w:r w:rsidRPr="00B87AF1">
        <w:t xml:space="preserve">, </w:t>
      </w:r>
      <w:proofErr w:type="spellStart"/>
      <w:r w:rsidRPr="00B87AF1">
        <w:t>Vaishampayan</w:t>
      </w:r>
      <w:proofErr w:type="spellEnd"/>
      <w:r w:rsidR="0015303C">
        <w:t xml:space="preserve"> P</w:t>
      </w:r>
      <w:r w:rsidR="00DC4412">
        <w:t>*</w:t>
      </w:r>
      <w:r w:rsidRPr="00B87AF1">
        <w:t>, Probst</w:t>
      </w:r>
      <w:r w:rsidR="0015303C">
        <w:t xml:space="preserve"> A</w:t>
      </w:r>
      <w:r w:rsidR="00DC4412">
        <w:t>*</w:t>
      </w:r>
      <w:r w:rsidRPr="00B87AF1">
        <w:t>, Tom</w:t>
      </w:r>
      <w:r w:rsidR="0015303C">
        <w:t xml:space="preserve"> L</w:t>
      </w:r>
      <w:r w:rsidRPr="00B87AF1">
        <w:t xml:space="preserve">, </w:t>
      </w:r>
      <w:proofErr w:type="spellStart"/>
      <w:r w:rsidRPr="00B87AF1">
        <w:t>Marteinsson</w:t>
      </w:r>
      <w:proofErr w:type="spellEnd"/>
      <w:r w:rsidR="0015303C">
        <w:t xml:space="preserve"> VT</w:t>
      </w:r>
      <w:r w:rsidRPr="00B87AF1">
        <w:t>, Andersen</w:t>
      </w:r>
      <w:r w:rsidR="0015303C">
        <w:t xml:space="preserve"> GL</w:t>
      </w:r>
      <w:r w:rsidRPr="00B87AF1">
        <w:t xml:space="preserve">, </w:t>
      </w:r>
      <w:proofErr w:type="spellStart"/>
      <w:r w:rsidRPr="00B87AF1">
        <w:t>Venkateswaran</w:t>
      </w:r>
      <w:proofErr w:type="spellEnd"/>
      <w:r w:rsidR="0015303C">
        <w:t xml:space="preserve"> K </w:t>
      </w:r>
      <w:r w:rsidRPr="00B87AF1">
        <w:t xml:space="preserve">(2014). </w:t>
      </w:r>
      <w:r w:rsidRPr="00B87AF1">
        <w:rPr>
          <w:rStyle w:val="apple-style-span"/>
          <w:color w:val="000000"/>
        </w:rPr>
        <w:t xml:space="preserve">Microbial Community Structures of novel Icelandic Hot Spring Systems Revealed by </w:t>
      </w:r>
      <w:proofErr w:type="spellStart"/>
      <w:r w:rsidRPr="00B87AF1">
        <w:rPr>
          <w:rStyle w:val="apple-style-span"/>
          <w:color w:val="000000"/>
        </w:rPr>
        <w:t>PhyloChip G3</w:t>
      </w:r>
      <w:proofErr w:type="spellEnd"/>
      <w:r w:rsidRPr="00B87AF1">
        <w:rPr>
          <w:rStyle w:val="apple-style-span"/>
          <w:color w:val="000000"/>
        </w:rPr>
        <w:t xml:space="preserve"> Analysis. </w:t>
      </w:r>
      <w:r w:rsidRPr="00B87AF1">
        <w:rPr>
          <w:i/>
        </w:rPr>
        <w:t xml:space="preserve">Astrobiology </w:t>
      </w:r>
      <w:r w:rsidRPr="00B87AF1">
        <w:t>14(3): 229-240.</w:t>
      </w:r>
    </w:p>
    <w:p w14:paraId="46F41B39" w14:textId="77777777" w:rsidR="00B16524" w:rsidRPr="00B87AF1" w:rsidRDefault="00B16524" w:rsidP="00203192">
      <w:pPr>
        <w:rPr>
          <w:i/>
        </w:rPr>
      </w:pPr>
    </w:p>
    <w:p w14:paraId="1DC529E2" w14:textId="0BB9C72A" w:rsidR="00B16524" w:rsidRPr="00B87AF1" w:rsidRDefault="00B16524" w:rsidP="00F33452">
      <w:pPr>
        <w:tabs>
          <w:tab w:val="left" w:pos="1440"/>
        </w:tabs>
        <w:ind w:left="1440"/>
        <w:rPr>
          <w:b/>
        </w:rPr>
      </w:pPr>
      <w:r w:rsidRPr="00B87AF1">
        <w:t>Kirk</w:t>
      </w:r>
      <w:r w:rsidR="0015303C">
        <w:t xml:space="preserve"> KE</w:t>
      </w:r>
      <w:r w:rsidRPr="00B87AF1">
        <w:t>, Hoffman</w:t>
      </w:r>
      <w:r w:rsidR="0015303C">
        <w:t xml:space="preserve"> JA</w:t>
      </w:r>
      <w:r w:rsidRPr="00B87AF1">
        <w:t>, Smith</w:t>
      </w:r>
      <w:r w:rsidR="0015303C">
        <w:t xml:space="preserve"> KA</w:t>
      </w:r>
      <w:r w:rsidRPr="00B87AF1">
        <w:t>, Strahan</w:t>
      </w:r>
      <w:r w:rsidR="0015303C">
        <w:t xml:space="preserve"> BL</w:t>
      </w:r>
      <w:r w:rsidRPr="00B87AF1">
        <w:t xml:space="preserve">, </w:t>
      </w:r>
      <w:proofErr w:type="spellStart"/>
      <w:r w:rsidRPr="00B87AF1">
        <w:t>Failor</w:t>
      </w:r>
      <w:proofErr w:type="spellEnd"/>
      <w:r w:rsidR="0015303C">
        <w:t xml:space="preserve"> KC</w:t>
      </w:r>
      <w:r w:rsidRPr="00B87AF1">
        <w:t xml:space="preserve">, </w:t>
      </w:r>
      <w:r w:rsidRPr="00B87AF1">
        <w:rPr>
          <w:b/>
        </w:rPr>
        <w:t>Krebs</w:t>
      </w:r>
      <w:r w:rsidR="0015303C">
        <w:rPr>
          <w:b/>
        </w:rPr>
        <w:t xml:space="preserve"> JE</w:t>
      </w:r>
      <w:r w:rsidRPr="00B87AF1">
        <w:t>, Gale</w:t>
      </w:r>
      <w:r w:rsidR="0015303C">
        <w:t xml:space="preserve"> AN</w:t>
      </w:r>
      <w:r w:rsidRPr="00B87AF1">
        <w:t>, Do</w:t>
      </w:r>
      <w:r w:rsidR="0015303C">
        <w:t xml:space="preserve"> TD, </w:t>
      </w:r>
      <w:r w:rsidRPr="00B87AF1">
        <w:t>Sontag</w:t>
      </w:r>
      <w:r w:rsidR="0015303C">
        <w:t xml:space="preserve"> TC</w:t>
      </w:r>
      <w:r w:rsidRPr="00B87AF1">
        <w:t xml:space="preserve">, </w:t>
      </w:r>
      <w:proofErr w:type="spellStart"/>
      <w:r w:rsidRPr="00B87AF1">
        <w:t>Batties</w:t>
      </w:r>
      <w:proofErr w:type="spellEnd"/>
      <w:r w:rsidR="0015303C">
        <w:t xml:space="preserve"> AM</w:t>
      </w:r>
      <w:r w:rsidRPr="00B87AF1">
        <w:t xml:space="preserve">, </w:t>
      </w:r>
      <w:proofErr w:type="spellStart"/>
      <w:r w:rsidRPr="00B87AF1">
        <w:t>Mistiszyn</w:t>
      </w:r>
      <w:proofErr w:type="spellEnd"/>
      <w:r w:rsidR="0015303C">
        <w:t xml:space="preserve"> K</w:t>
      </w:r>
      <w:r w:rsidRPr="00B87AF1">
        <w:t>, Newman</w:t>
      </w:r>
      <w:r w:rsidR="0015303C">
        <w:t xml:space="preserve"> JD</w:t>
      </w:r>
      <w:r w:rsidRPr="00B87AF1">
        <w:t xml:space="preserve"> (2013). </w:t>
      </w:r>
      <w:proofErr w:type="spellStart"/>
      <w:r w:rsidRPr="00B87AF1">
        <w:rPr>
          <w:i/>
        </w:rPr>
        <w:t>Chryseobacterium</w:t>
      </w:r>
      <w:proofErr w:type="spellEnd"/>
      <w:r w:rsidRPr="00B87AF1">
        <w:rPr>
          <w:i/>
        </w:rPr>
        <w:t xml:space="preserve"> </w:t>
      </w:r>
      <w:proofErr w:type="spellStart"/>
      <w:r w:rsidRPr="00B87AF1">
        <w:rPr>
          <w:i/>
        </w:rPr>
        <w:t>angstadti</w:t>
      </w:r>
      <w:proofErr w:type="spellEnd"/>
      <w:r w:rsidRPr="00B87AF1">
        <w:t xml:space="preserve"> sp. </w:t>
      </w:r>
      <w:proofErr w:type="spellStart"/>
      <w:r w:rsidRPr="00B87AF1">
        <w:t>nov.</w:t>
      </w:r>
      <w:proofErr w:type="spellEnd"/>
      <w:r w:rsidRPr="00B87AF1">
        <w:t>, isolated from a newt tank. Submitted to</w:t>
      </w:r>
      <w:r w:rsidRPr="00B87AF1">
        <w:rPr>
          <w:b/>
        </w:rPr>
        <w:t xml:space="preserve"> </w:t>
      </w:r>
      <w:r w:rsidR="005C0A18">
        <w:rPr>
          <w:rStyle w:val="apple-style-span"/>
          <w:i/>
          <w:color w:val="000000"/>
        </w:rPr>
        <w:t xml:space="preserve">Int. J. Syst. </w:t>
      </w:r>
      <w:proofErr w:type="spellStart"/>
      <w:r w:rsidR="005C0A18">
        <w:rPr>
          <w:rStyle w:val="apple-style-span"/>
          <w:i/>
          <w:color w:val="000000"/>
        </w:rPr>
        <w:t>Evo</w:t>
      </w:r>
      <w:r w:rsidRPr="00B87AF1">
        <w:rPr>
          <w:rStyle w:val="apple-style-span"/>
          <w:i/>
          <w:color w:val="000000"/>
        </w:rPr>
        <w:t>l</w:t>
      </w:r>
      <w:proofErr w:type="spellEnd"/>
      <w:r w:rsidR="005C0A18">
        <w:rPr>
          <w:rStyle w:val="apple-style-span"/>
          <w:i/>
          <w:color w:val="000000"/>
        </w:rPr>
        <w:t>.</w:t>
      </w:r>
      <w:r w:rsidRPr="00B87AF1">
        <w:rPr>
          <w:rStyle w:val="apple-style-span"/>
          <w:i/>
          <w:color w:val="000000"/>
        </w:rPr>
        <w:t xml:space="preserve"> Microbiol. </w:t>
      </w:r>
      <w:r w:rsidRPr="00B87AF1">
        <w:rPr>
          <w:rStyle w:val="apple-style-span"/>
          <w:color w:val="000000"/>
        </w:rPr>
        <w:t>63(12): 4777-4738.</w:t>
      </w:r>
    </w:p>
    <w:p w14:paraId="2FE48437" w14:textId="77777777" w:rsidR="00B16524" w:rsidRPr="00B87AF1" w:rsidRDefault="00B16524" w:rsidP="00203192"/>
    <w:p w14:paraId="6CB105E6" w14:textId="11B504A7" w:rsidR="00B16524" w:rsidRPr="00B87AF1" w:rsidRDefault="00B16524" w:rsidP="00F33452">
      <w:pPr>
        <w:tabs>
          <w:tab w:val="left" w:pos="1440"/>
        </w:tabs>
        <w:ind w:left="1440"/>
      </w:pPr>
      <w:r w:rsidRPr="00B87AF1">
        <w:t>McDonald</w:t>
      </w:r>
      <w:r>
        <w:t xml:space="preserve"> CE</w:t>
      </w:r>
      <w:r w:rsidRPr="00B87AF1">
        <w:t>, Ramsey</w:t>
      </w:r>
      <w:r>
        <w:t xml:space="preserve"> JR</w:t>
      </w:r>
      <w:r w:rsidRPr="00B87AF1">
        <w:t>, Sampsell</w:t>
      </w:r>
      <w:r>
        <w:t xml:space="preserve"> DG</w:t>
      </w:r>
      <w:r w:rsidRPr="00B87AF1">
        <w:t>, Anderson</w:t>
      </w:r>
      <w:r>
        <w:t xml:space="preserve"> LA</w:t>
      </w:r>
      <w:r w:rsidRPr="00B87AF1">
        <w:t xml:space="preserve">, </w:t>
      </w:r>
      <w:r w:rsidRPr="00B87AF1">
        <w:rPr>
          <w:b/>
        </w:rPr>
        <w:t>Krebs</w:t>
      </w:r>
      <w:r>
        <w:rPr>
          <w:b/>
        </w:rPr>
        <w:t xml:space="preserve"> JE</w:t>
      </w:r>
      <w:r w:rsidRPr="00B87AF1">
        <w:rPr>
          <w:b/>
        </w:rPr>
        <w:t>,</w:t>
      </w:r>
      <w:r w:rsidRPr="00B87AF1">
        <w:t xml:space="preserve"> Smith</w:t>
      </w:r>
      <w:r>
        <w:t xml:space="preserve"> SN</w:t>
      </w:r>
      <w:r w:rsidRPr="00B87AF1">
        <w:t xml:space="preserve"> (2013). </w:t>
      </w:r>
      <w:proofErr w:type="spellStart"/>
      <w:r w:rsidRPr="00B87AF1">
        <w:t>Dipyrrolidinomethylamino</w:t>
      </w:r>
      <w:proofErr w:type="spellEnd"/>
      <w:r w:rsidRPr="00B87AF1">
        <w:t xml:space="preserve"> phosphoric </w:t>
      </w:r>
      <w:proofErr w:type="spellStart"/>
      <w:r w:rsidRPr="00B87AF1">
        <w:t>triamide</w:t>
      </w:r>
      <w:proofErr w:type="spellEnd"/>
      <w:r w:rsidRPr="00B87AF1">
        <w:t xml:space="preserve"> (DPMPA) as an Activator for samarium </w:t>
      </w:r>
      <w:proofErr w:type="spellStart"/>
      <w:r w:rsidRPr="00B87AF1">
        <w:t>diioide</w:t>
      </w:r>
      <w:proofErr w:type="spellEnd"/>
      <w:r w:rsidRPr="00B87AF1">
        <w:t>-mediated redu</w:t>
      </w:r>
      <w:r w:rsidR="005261B8">
        <w:t>ction of alkyl and aryl halides</w:t>
      </w:r>
      <w:r w:rsidRPr="00B87AF1">
        <w:t xml:space="preserve">. </w:t>
      </w:r>
      <w:proofErr w:type="gramStart"/>
      <w:r w:rsidRPr="00B87AF1">
        <w:rPr>
          <w:i/>
        </w:rPr>
        <w:t>Tetrahedron</w:t>
      </w:r>
      <w:r w:rsidRPr="00B87AF1">
        <w:t xml:space="preserve">  69</w:t>
      </w:r>
      <w:proofErr w:type="gramEnd"/>
      <w:r w:rsidRPr="00B87AF1">
        <w:t>: 2947-2953.</w:t>
      </w:r>
    </w:p>
    <w:p w14:paraId="224DBB2D" w14:textId="77777777" w:rsidR="00B16524" w:rsidRDefault="00B16524" w:rsidP="00D1783E">
      <w:pPr>
        <w:tabs>
          <w:tab w:val="left" w:pos="1170"/>
        </w:tabs>
        <w:rPr>
          <w:b/>
          <w:sz w:val="32"/>
          <w:szCs w:val="32"/>
        </w:rPr>
      </w:pPr>
    </w:p>
    <w:p w14:paraId="467775B0" w14:textId="1C3941EE" w:rsidR="0015303C" w:rsidRDefault="004434B1" w:rsidP="00F33452">
      <w:pPr>
        <w:tabs>
          <w:tab w:val="left" w:pos="1170"/>
        </w:tabs>
        <w:rPr>
          <w:b/>
        </w:rPr>
      </w:pPr>
      <w:r w:rsidRPr="004434B1">
        <w:rPr>
          <w:b/>
          <w:sz w:val="32"/>
          <w:szCs w:val="32"/>
        </w:rPr>
        <w:t>N</w:t>
      </w:r>
      <w:r>
        <w:rPr>
          <w:b/>
        </w:rPr>
        <w:t>ON-</w:t>
      </w:r>
      <w:r w:rsidRPr="004434B1">
        <w:rPr>
          <w:b/>
          <w:sz w:val="32"/>
          <w:szCs w:val="32"/>
        </w:rPr>
        <w:t>P</w:t>
      </w:r>
      <w:r>
        <w:rPr>
          <w:b/>
        </w:rPr>
        <w:t xml:space="preserve">EER </w:t>
      </w:r>
      <w:r w:rsidRPr="004434B1">
        <w:rPr>
          <w:b/>
          <w:sz w:val="32"/>
          <w:szCs w:val="32"/>
        </w:rPr>
        <w:t>R</w:t>
      </w:r>
      <w:r>
        <w:rPr>
          <w:b/>
        </w:rPr>
        <w:t>EVIEWED</w:t>
      </w:r>
      <w:r w:rsidR="0015303C">
        <w:rPr>
          <w:b/>
          <w:sz w:val="32"/>
          <w:szCs w:val="32"/>
        </w:rPr>
        <w:t xml:space="preserve"> P</w:t>
      </w:r>
      <w:r w:rsidR="0015303C" w:rsidRPr="0015303C">
        <w:rPr>
          <w:b/>
        </w:rPr>
        <w:t>UBLICATIONS</w:t>
      </w:r>
    </w:p>
    <w:p w14:paraId="50F9C619" w14:textId="3718D31D" w:rsidR="0015303C" w:rsidRPr="00B87AF1" w:rsidRDefault="0015303C" w:rsidP="00F33452">
      <w:pPr>
        <w:ind w:left="1440"/>
        <w:rPr>
          <w:color w:val="1C1C1C"/>
        </w:rPr>
      </w:pPr>
      <w:r w:rsidRPr="00B87AF1">
        <w:rPr>
          <w:b/>
          <w:color w:val="1C1C1C"/>
        </w:rPr>
        <w:t>Krebs, J</w:t>
      </w:r>
      <w:r w:rsidR="00DF3FFE">
        <w:rPr>
          <w:color w:val="1C1C1C"/>
        </w:rPr>
        <w:t xml:space="preserve"> (2014).</w:t>
      </w:r>
      <w:r w:rsidRPr="00B87AF1">
        <w:rPr>
          <w:color w:val="1C1C1C"/>
        </w:rPr>
        <w:t xml:space="preserve"> CRISPR Design Tool and Protocol. </w:t>
      </w:r>
      <w:proofErr w:type="spellStart"/>
      <w:r w:rsidRPr="00B87AF1">
        <w:rPr>
          <w:color w:val="1C1C1C"/>
        </w:rPr>
        <w:t>fig</w:t>
      </w:r>
      <w:r w:rsidRPr="00B87AF1">
        <w:rPr>
          <w:b/>
          <w:bCs/>
          <w:color w:val="1C1C1C"/>
        </w:rPr>
        <w:t>share</w:t>
      </w:r>
      <w:proofErr w:type="spellEnd"/>
      <w:r w:rsidRPr="00B87AF1">
        <w:rPr>
          <w:color w:val="1C1C1C"/>
        </w:rPr>
        <w:t xml:space="preserve">. </w:t>
      </w:r>
      <w:hyperlink r:id="rId8" w:history="1">
        <w:r w:rsidRPr="00B87AF1">
          <w:rPr>
            <w:color w:val="1C1C1C"/>
          </w:rPr>
          <w:t>http://dx.doi.org/10.6084/m9.figshare.1117899</w:t>
        </w:r>
      </w:hyperlink>
      <w:r w:rsidRPr="00B87AF1">
        <w:rPr>
          <w:color w:val="1C1C1C"/>
        </w:rPr>
        <w:t>.</w:t>
      </w:r>
    </w:p>
    <w:p w14:paraId="19317ED5" w14:textId="77777777" w:rsidR="0015303C" w:rsidRPr="00B87AF1" w:rsidRDefault="0015303C" w:rsidP="00F33452">
      <w:pPr>
        <w:ind w:left="1440"/>
        <w:rPr>
          <w:b/>
        </w:rPr>
      </w:pPr>
    </w:p>
    <w:p w14:paraId="1ADB6B60" w14:textId="1B23E49D" w:rsidR="0015303C" w:rsidRPr="00B87AF1" w:rsidRDefault="0015303C" w:rsidP="00F33452">
      <w:pPr>
        <w:ind w:left="1440"/>
      </w:pPr>
      <w:r w:rsidRPr="00B87AF1">
        <w:rPr>
          <w:b/>
        </w:rPr>
        <w:t>Krebs</w:t>
      </w:r>
      <w:r>
        <w:rPr>
          <w:b/>
        </w:rPr>
        <w:t xml:space="preserve"> JE</w:t>
      </w:r>
      <w:r w:rsidRPr="00B87AF1">
        <w:t xml:space="preserve"> (2013). “</w:t>
      </w:r>
      <w:r w:rsidRPr="00B87AF1">
        <w:rPr>
          <w:i/>
        </w:rPr>
        <w:t>The Roller Coaster of Undergraduate Research</w:t>
      </w:r>
      <w:r w:rsidRPr="00B87AF1">
        <w:t xml:space="preserve">”. </w:t>
      </w:r>
      <w:r w:rsidRPr="00B87AF1">
        <w:rPr>
          <w:i/>
        </w:rPr>
        <w:t>CUR Quarterly</w:t>
      </w:r>
      <w:r w:rsidRPr="00B87AF1">
        <w:t>. Council on Undergraduate Research. 33(3): 12.</w:t>
      </w:r>
    </w:p>
    <w:p w14:paraId="5C1E811D" w14:textId="77777777" w:rsidR="0015303C" w:rsidRDefault="0015303C" w:rsidP="00D1783E">
      <w:pPr>
        <w:tabs>
          <w:tab w:val="left" w:pos="1170"/>
        </w:tabs>
        <w:rPr>
          <w:b/>
        </w:rPr>
      </w:pPr>
    </w:p>
    <w:p w14:paraId="713E06DC" w14:textId="0F801226" w:rsidR="0015303C" w:rsidRDefault="0015303C" w:rsidP="00F33452">
      <w:pPr>
        <w:tabs>
          <w:tab w:val="left" w:pos="1170"/>
        </w:tabs>
        <w:ind w:left="270" w:hanging="270"/>
        <w:rPr>
          <w:b/>
        </w:rPr>
      </w:pPr>
      <w:r>
        <w:rPr>
          <w:b/>
          <w:sz w:val="32"/>
          <w:szCs w:val="32"/>
        </w:rPr>
        <w:t>P</w:t>
      </w:r>
      <w:r>
        <w:rPr>
          <w:b/>
        </w:rPr>
        <w:t xml:space="preserve">ROFESSIONAL </w:t>
      </w:r>
      <w:r w:rsidRPr="0015303C">
        <w:rPr>
          <w:b/>
          <w:sz w:val="32"/>
          <w:szCs w:val="32"/>
        </w:rPr>
        <w:t>M</w:t>
      </w:r>
      <w:r>
        <w:rPr>
          <w:b/>
        </w:rPr>
        <w:t xml:space="preserve">EETINGS </w:t>
      </w:r>
      <w:r w:rsidRPr="0015303C">
        <w:rPr>
          <w:b/>
          <w:sz w:val="32"/>
          <w:szCs w:val="32"/>
        </w:rPr>
        <w:t>A</w:t>
      </w:r>
      <w:r>
        <w:rPr>
          <w:b/>
        </w:rPr>
        <w:t>TTENDED</w:t>
      </w:r>
    </w:p>
    <w:p w14:paraId="5B9F0F65" w14:textId="77777777" w:rsidR="00255B3A" w:rsidRDefault="00383C90" w:rsidP="00255B3A">
      <w:pPr>
        <w:tabs>
          <w:tab w:val="left" w:pos="1170"/>
        </w:tabs>
        <w:rPr>
          <w:bCs/>
        </w:rPr>
      </w:pPr>
      <w:r w:rsidRPr="00255B3A">
        <w:rPr>
          <w:bCs/>
        </w:rPr>
        <w:t>2019</w:t>
      </w:r>
      <w:r>
        <w:rPr>
          <w:b/>
        </w:rPr>
        <w:t xml:space="preserve">                </w:t>
      </w:r>
      <w:r w:rsidRPr="00255B3A">
        <w:rPr>
          <w:bCs/>
        </w:rPr>
        <w:t xml:space="preserve">Chromatin and Epigenetic Regulation of Transcription, </w:t>
      </w:r>
      <w:r w:rsidR="00255B3A" w:rsidRPr="00255B3A">
        <w:rPr>
          <w:bCs/>
        </w:rPr>
        <w:t>38</w:t>
      </w:r>
      <w:r w:rsidR="00255B3A" w:rsidRPr="00255B3A">
        <w:rPr>
          <w:bCs/>
          <w:vertAlign w:val="superscript"/>
        </w:rPr>
        <w:t>th</w:t>
      </w:r>
      <w:r w:rsidR="00255B3A" w:rsidRPr="00255B3A">
        <w:rPr>
          <w:bCs/>
        </w:rPr>
        <w:t xml:space="preserve"> Summer Symposium in </w:t>
      </w:r>
    </w:p>
    <w:p w14:paraId="3F44E64A" w14:textId="4E2B1815" w:rsidR="00383C90" w:rsidRDefault="00255B3A" w:rsidP="00255B3A">
      <w:pPr>
        <w:tabs>
          <w:tab w:val="left" w:pos="117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255B3A">
        <w:rPr>
          <w:bCs/>
        </w:rPr>
        <w:t>Molecular Biology. PSU. July 30-Aug. 2, 2019</w:t>
      </w:r>
    </w:p>
    <w:p w14:paraId="6647BEF5" w14:textId="618A42DD" w:rsidR="00255B3A" w:rsidRDefault="00255B3A" w:rsidP="00255B3A">
      <w:pPr>
        <w:tabs>
          <w:tab w:val="left" w:pos="1170"/>
        </w:tabs>
        <w:rPr>
          <w:b/>
        </w:rPr>
      </w:pPr>
      <w:r>
        <w:rPr>
          <w:bCs/>
        </w:rPr>
        <w:tab/>
      </w:r>
      <w:r>
        <w:rPr>
          <w:bCs/>
        </w:rPr>
        <w:tab/>
        <w:t>Mech. of Eukaryotic Transcription. Cold Spring Harbor Labs. Aug. 27-31, 2019.</w:t>
      </w:r>
    </w:p>
    <w:p w14:paraId="7C016DEC" w14:textId="534A40C8" w:rsidR="0015303C" w:rsidRPr="00B87AF1" w:rsidRDefault="0015303C" w:rsidP="00F33452">
      <w:pPr>
        <w:tabs>
          <w:tab w:val="left" w:pos="1440"/>
        </w:tabs>
        <w:ind w:right="-405"/>
        <w:contextualSpacing/>
      </w:pPr>
      <w:r w:rsidRPr="00B87AF1">
        <w:t xml:space="preserve">2011 </w:t>
      </w:r>
      <w:r w:rsidR="00DC4412">
        <w:tab/>
      </w:r>
      <w:r w:rsidRPr="00B87AF1">
        <w:t>Amgen Scholars U.S. Symposium, University of California</w:t>
      </w:r>
      <w:r w:rsidR="00BE3518">
        <w:t>. Los Angeles, CA.</w:t>
      </w:r>
    </w:p>
    <w:p w14:paraId="33ADD640" w14:textId="77777777" w:rsidR="00F33452" w:rsidRDefault="0015303C" w:rsidP="00F33452">
      <w:pPr>
        <w:tabs>
          <w:tab w:val="left" w:pos="1440"/>
          <w:tab w:val="left" w:pos="1800"/>
        </w:tabs>
        <w:ind w:right="-405"/>
        <w:contextualSpacing/>
      </w:pPr>
      <w:r w:rsidRPr="00B87AF1">
        <w:lastRenderedPageBreak/>
        <w:t xml:space="preserve">2010 </w:t>
      </w:r>
      <w:r w:rsidR="00DC4412">
        <w:tab/>
      </w:r>
      <w:r w:rsidRPr="00B87AF1">
        <w:t xml:space="preserve">Moravian College Undergraduate Math Student Conference Moravian College, </w:t>
      </w:r>
    </w:p>
    <w:p w14:paraId="790E4064" w14:textId="72446704" w:rsidR="0015303C" w:rsidRPr="00B87AF1" w:rsidRDefault="00F33452" w:rsidP="00F33452">
      <w:pPr>
        <w:tabs>
          <w:tab w:val="left" w:pos="1440"/>
          <w:tab w:val="left" w:pos="1800"/>
        </w:tabs>
        <w:ind w:right="-405" w:firstLine="270"/>
        <w:contextualSpacing/>
        <w:sectPr w:rsidR="0015303C" w:rsidRPr="00B87AF1" w:rsidSect="00F33452">
          <w:type w:val="continuous"/>
          <w:pgSz w:w="12240" w:h="15840"/>
          <w:pgMar w:top="1440" w:right="1170" w:bottom="1440" w:left="1440" w:header="720" w:footer="720" w:gutter="0"/>
          <w:cols w:space="540"/>
          <w:docGrid w:linePitch="360"/>
        </w:sectPr>
      </w:pPr>
      <w:r>
        <w:t xml:space="preserve">                   </w:t>
      </w:r>
      <w:r w:rsidR="0015303C" w:rsidRPr="00B87AF1">
        <w:t>Bethlehem, PA</w:t>
      </w:r>
      <w:r w:rsidR="00BE3518">
        <w:t>.</w:t>
      </w:r>
    </w:p>
    <w:p w14:paraId="1F6944CF" w14:textId="77777777" w:rsidR="00DC4412" w:rsidRDefault="00DC4412" w:rsidP="001F1379">
      <w:pPr>
        <w:tabs>
          <w:tab w:val="left" w:pos="1170"/>
        </w:tabs>
        <w:rPr>
          <w:b/>
          <w:sz w:val="32"/>
          <w:szCs w:val="32"/>
        </w:rPr>
      </w:pPr>
    </w:p>
    <w:p w14:paraId="1B12683E" w14:textId="111D955B" w:rsidR="00B16524" w:rsidRDefault="0015303C" w:rsidP="00F33452">
      <w:pPr>
        <w:tabs>
          <w:tab w:val="left" w:pos="1170"/>
        </w:tabs>
        <w:ind w:left="720"/>
        <w:rPr>
          <w:b/>
        </w:rPr>
      </w:pPr>
      <w:r>
        <w:rPr>
          <w:b/>
          <w:sz w:val="32"/>
          <w:szCs w:val="32"/>
        </w:rPr>
        <w:t>P</w:t>
      </w:r>
      <w:r w:rsidRPr="0015303C">
        <w:rPr>
          <w:b/>
        </w:rPr>
        <w:t>RESENTATIONS</w:t>
      </w:r>
    </w:p>
    <w:p w14:paraId="46B1B719" w14:textId="1C889213" w:rsidR="002E14CF" w:rsidRDefault="00383C90" w:rsidP="00383C90">
      <w:pPr>
        <w:tabs>
          <w:tab w:val="left" w:pos="1170"/>
        </w:tabs>
        <w:rPr>
          <w:b/>
        </w:rPr>
      </w:pPr>
      <w:r>
        <w:rPr>
          <w:b/>
        </w:rPr>
        <w:tab/>
      </w:r>
      <w:r w:rsidR="001F1379">
        <w:rPr>
          <w:b/>
        </w:rPr>
        <w:t>Oral Presentations</w:t>
      </w:r>
    </w:p>
    <w:p w14:paraId="24F81664" w14:textId="789428CE" w:rsidR="00A65814" w:rsidRDefault="002E14CF" w:rsidP="002E14CF">
      <w:pPr>
        <w:tabs>
          <w:tab w:val="left" w:pos="1170"/>
        </w:tabs>
        <w:rPr>
          <w:bCs/>
        </w:rPr>
      </w:pPr>
      <w:r>
        <w:rPr>
          <w:b/>
        </w:rPr>
        <w:t xml:space="preserve">            </w:t>
      </w:r>
      <w:r w:rsidR="00A65814">
        <w:rPr>
          <w:b/>
        </w:rPr>
        <w:t>2021</w:t>
      </w:r>
      <w:r w:rsidR="00A65814">
        <w:rPr>
          <w:b/>
        </w:rPr>
        <w:tab/>
      </w:r>
      <w:r w:rsidR="00A65814">
        <w:rPr>
          <w:b/>
        </w:rPr>
        <w:tab/>
      </w:r>
      <w:r w:rsidR="00A65814" w:rsidRPr="00A65814">
        <w:rPr>
          <w:b/>
        </w:rPr>
        <w:t>Krebs, J</w:t>
      </w:r>
      <w:r w:rsidR="00A65814" w:rsidRPr="00A65814">
        <w:rPr>
          <w:bCs/>
        </w:rPr>
        <w:t>. “High</w:t>
      </w:r>
      <w:r w:rsidR="00A65814">
        <w:rPr>
          <w:b/>
        </w:rPr>
        <w:t>-</w:t>
      </w:r>
      <w:r w:rsidR="00A65814" w:rsidRPr="00A65814">
        <w:rPr>
          <w:bCs/>
        </w:rPr>
        <w:t>resolution</w:t>
      </w:r>
      <w:r w:rsidR="00A65814">
        <w:rPr>
          <w:bCs/>
        </w:rPr>
        <w:t xml:space="preserve"> mapping of transcription factor binding sites in human</w:t>
      </w:r>
    </w:p>
    <w:p w14:paraId="31E9DF69" w14:textId="39AC1BDC" w:rsidR="00255B3A" w:rsidRDefault="00A65814" w:rsidP="002E14CF">
      <w:pPr>
        <w:tabs>
          <w:tab w:val="left" w:pos="117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tissue”. CEGR Mega meeting. Virtual. March 3, 2021.</w:t>
      </w:r>
    </w:p>
    <w:p w14:paraId="1AB59B5E" w14:textId="77777777" w:rsidR="00A65814" w:rsidRDefault="00A65814" w:rsidP="002E14CF">
      <w:pPr>
        <w:tabs>
          <w:tab w:val="left" w:pos="1170"/>
        </w:tabs>
        <w:rPr>
          <w:bCs/>
        </w:rPr>
      </w:pPr>
    </w:p>
    <w:p w14:paraId="12C0B47A" w14:textId="66EE7054" w:rsidR="00A65814" w:rsidRDefault="00A65814" w:rsidP="00A65814">
      <w:pPr>
        <w:tabs>
          <w:tab w:val="left" w:pos="1170"/>
        </w:tabs>
        <w:rPr>
          <w:bCs/>
        </w:rPr>
      </w:pPr>
      <w:r>
        <w:rPr>
          <w:b/>
        </w:rPr>
        <w:t xml:space="preserve">            202</w:t>
      </w:r>
      <w:r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 w:rsidRPr="00A65814">
        <w:rPr>
          <w:b/>
        </w:rPr>
        <w:t>Krebs, E</w:t>
      </w:r>
      <w:r w:rsidRPr="00A65814">
        <w:rPr>
          <w:bCs/>
        </w:rPr>
        <w:t>. “</w:t>
      </w:r>
      <w:r>
        <w:rPr>
          <w:bCs/>
        </w:rPr>
        <w:t>Nuclease-</w:t>
      </w:r>
      <w:proofErr w:type="spellStart"/>
      <w:r>
        <w:rPr>
          <w:bCs/>
        </w:rPr>
        <w:t>ChIP</w:t>
      </w:r>
      <w:proofErr w:type="spellEnd"/>
      <w:r>
        <w:rPr>
          <w:bCs/>
        </w:rPr>
        <w:t>-</w:t>
      </w:r>
      <w:proofErr w:type="spellStart"/>
      <w:r>
        <w:rPr>
          <w:bCs/>
        </w:rPr>
        <w:t>exo</w:t>
      </w:r>
      <w:proofErr w:type="spellEnd"/>
      <w:r>
        <w:rPr>
          <w:bCs/>
        </w:rPr>
        <w:t xml:space="preserve">”. CEGR Mega meeting. </w:t>
      </w:r>
      <w:r>
        <w:rPr>
          <w:bCs/>
        </w:rPr>
        <w:t>Feb. 4</w:t>
      </w:r>
      <w:r>
        <w:rPr>
          <w:bCs/>
        </w:rPr>
        <w:t>, 202</w:t>
      </w:r>
      <w:r>
        <w:rPr>
          <w:bCs/>
        </w:rPr>
        <w:t>0</w:t>
      </w:r>
      <w:r>
        <w:rPr>
          <w:bCs/>
        </w:rPr>
        <w:t>.</w:t>
      </w:r>
    </w:p>
    <w:p w14:paraId="22CEF4DB" w14:textId="77777777" w:rsidR="00A65814" w:rsidRDefault="00A65814" w:rsidP="00A65814">
      <w:pPr>
        <w:tabs>
          <w:tab w:val="left" w:pos="1170"/>
        </w:tabs>
        <w:rPr>
          <w:b/>
        </w:rPr>
      </w:pPr>
    </w:p>
    <w:p w14:paraId="16EC7945" w14:textId="671CD313" w:rsidR="00A65814" w:rsidRDefault="00A65814" w:rsidP="002E14CF">
      <w:pPr>
        <w:tabs>
          <w:tab w:val="left" w:pos="1170"/>
        </w:tabs>
        <w:rPr>
          <w:bCs/>
        </w:rPr>
      </w:pPr>
      <w:r>
        <w:rPr>
          <w:b/>
        </w:rPr>
        <w:t xml:space="preserve">            </w:t>
      </w:r>
      <w:r>
        <w:rPr>
          <w:b/>
        </w:rPr>
        <w:t>20</w:t>
      </w:r>
      <w:r>
        <w:rPr>
          <w:b/>
        </w:rPr>
        <w:t>19</w:t>
      </w:r>
      <w:r>
        <w:rPr>
          <w:b/>
        </w:rPr>
        <w:tab/>
      </w:r>
      <w:r>
        <w:rPr>
          <w:b/>
        </w:rPr>
        <w:tab/>
      </w:r>
      <w:r w:rsidRPr="00A65814">
        <w:rPr>
          <w:b/>
        </w:rPr>
        <w:t>Krebs, J</w:t>
      </w:r>
      <w:r w:rsidRPr="00A65814">
        <w:rPr>
          <w:bCs/>
        </w:rPr>
        <w:t>. “</w:t>
      </w:r>
      <w:r>
        <w:rPr>
          <w:bCs/>
        </w:rPr>
        <w:t xml:space="preserve">Prepping chromatin from </w:t>
      </w:r>
      <w:r w:rsidR="003759B2">
        <w:rPr>
          <w:bCs/>
        </w:rPr>
        <w:t>solid organs</w:t>
      </w:r>
      <w:r>
        <w:rPr>
          <w:bCs/>
        </w:rPr>
        <w:t xml:space="preserve"> and bloo</w:t>
      </w:r>
      <w:r w:rsidR="003759B2">
        <w:rPr>
          <w:bCs/>
        </w:rPr>
        <w:t>d</w:t>
      </w:r>
      <w:r>
        <w:rPr>
          <w:bCs/>
        </w:rPr>
        <w:t>”. CEGR Meg</w:t>
      </w:r>
    </w:p>
    <w:p w14:paraId="09FDF4AC" w14:textId="450F46FF" w:rsidR="00A65814" w:rsidRDefault="00A65814" w:rsidP="002E14CF">
      <w:pPr>
        <w:tabs>
          <w:tab w:val="left" w:pos="117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a meeting. </w:t>
      </w:r>
      <w:r>
        <w:rPr>
          <w:bCs/>
        </w:rPr>
        <w:t>April 16</w:t>
      </w:r>
      <w:r>
        <w:rPr>
          <w:bCs/>
        </w:rPr>
        <w:t>, 20</w:t>
      </w:r>
      <w:r>
        <w:rPr>
          <w:bCs/>
        </w:rPr>
        <w:t>19</w:t>
      </w:r>
      <w:r>
        <w:rPr>
          <w:bCs/>
        </w:rPr>
        <w:t>.</w:t>
      </w:r>
    </w:p>
    <w:p w14:paraId="0F90A71F" w14:textId="77777777" w:rsidR="00A65814" w:rsidRPr="00A65814" w:rsidRDefault="00A65814" w:rsidP="002E14CF">
      <w:pPr>
        <w:tabs>
          <w:tab w:val="left" w:pos="1170"/>
        </w:tabs>
        <w:rPr>
          <w:bCs/>
        </w:rPr>
      </w:pPr>
    </w:p>
    <w:p w14:paraId="004FCE1D" w14:textId="25AA000A" w:rsidR="00194F6D" w:rsidRDefault="00255B3A" w:rsidP="002E14CF">
      <w:pPr>
        <w:tabs>
          <w:tab w:val="left" w:pos="1170"/>
        </w:tabs>
      </w:pPr>
      <w:r>
        <w:rPr>
          <w:b/>
        </w:rPr>
        <w:t xml:space="preserve">            </w:t>
      </w:r>
      <w:r w:rsidR="002E14CF">
        <w:rPr>
          <w:b/>
        </w:rPr>
        <w:t>2014</w:t>
      </w:r>
      <w:r w:rsidR="004400A9">
        <w:rPr>
          <w:b/>
        </w:rPr>
        <w:t xml:space="preserve">-               </w:t>
      </w:r>
      <w:r w:rsidR="00194F6D" w:rsidRPr="00DF3FFE">
        <w:rPr>
          <w:b/>
        </w:rPr>
        <w:t>Krebs J</w:t>
      </w:r>
      <w:r w:rsidR="00194F6D">
        <w:t xml:space="preserve">, </w:t>
      </w:r>
      <w:proofErr w:type="spellStart"/>
      <w:r w:rsidR="00194F6D" w:rsidRPr="00DF3FFE">
        <w:t>Casellas</w:t>
      </w:r>
      <w:proofErr w:type="spellEnd"/>
      <w:r w:rsidR="00194F6D" w:rsidRPr="00DF3FFE">
        <w:t xml:space="preserve"> R. “Genome Editing via CRISPR: background and hands on </w:t>
      </w:r>
    </w:p>
    <w:p w14:paraId="10A2DC05" w14:textId="1181FA44" w:rsidR="00194F6D" w:rsidRDefault="004400A9" w:rsidP="002E14CF">
      <w:pPr>
        <w:tabs>
          <w:tab w:val="left" w:pos="1170"/>
        </w:tabs>
      </w:pPr>
      <w:r>
        <w:t xml:space="preserve">            </w:t>
      </w:r>
      <w:r w:rsidR="002E14CF" w:rsidRPr="00255B3A">
        <w:rPr>
          <w:b/>
          <w:bCs/>
        </w:rPr>
        <w:t xml:space="preserve">2016 </w:t>
      </w:r>
      <w:r w:rsidR="002E14CF">
        <w:t xml:space="preserve">             </w:t>
      </w:r>
      <w:r>
        <w:t xml:space="preserve"> </w:t>
      </w:r>
      <w:r w:rsidR="002E14CF">
        <w:t xml:space="preserve"> </w:t>
      </w:r>
      <w:r w:rsidR="00194F6D" w:rsidRPr="00DF3FFE">
        <w:t xml:space="preserve">exercise”. “Engineering with CRISPR, TALENs, and ZFNs” FAES Class at NIH. </w:t>
      </w:r>
    </w:p>
    <w:p w14:paraId="3FEF2ABB" w14:textId="4084A8D5" w:rsidR="0084403D" w:rsidRDefault="00220201" w:rsidP="00194F6D">
      <w:pPr>
        <w:ind w:left="1440" w:firstLine="720"/>
      </w:pPr>
      <w:r>
        <w:t>Bethesda, MD. Feb. 6, 2015, Nov. 6, 20</w:t>
      </w:r>
      <w:r w:rsidR="002E14CF">
        <w:t xml:space="preserve">15, Feb. 5, 2016, </w:t>
      </w:r>
      <w:r w:rsidR="0084403D">
        <w:t>June 24, 2016</w:t>
      </w:r>
      <w:r w:rsidR="002E14CF">
        <w:t>.</w:t>
      </w:r>
    </w:p>
    <w:p w14:paraId="5FD02F58" w14:textId="77777777" w:rsidR="00194F6D" w:rsidRPr="00DF3FFE" w:rsidRDefault="00194F6D" w:rsidP="00194F6D">
      <w:pPr>
        <w:ind w:left="1440" w:firstLine="720"/>
      </w:pPr>
    </w:p>
    <w:p w14:paraId="573C0286" w14:textId="05D051D5" w:rsidR="002E14CF" w:rsidRPr="00DF3FFE" w:rsidRDefault="00194F6D" w:rsidP="004400A9">
      <w:pPr>
        <w:ind w:left="2160"/>
      </w:pPr>
      <w:r w:rsidRPr="00DF3FFE">
        <w:rPr>
          <w:b/>
        </w:rPr>
        <w:t>Krebs J</w:t>
      </w:r>
      <w:r>
        <w:t xml:space="preserve">, </w:t>
      </w:r>
      <w:proofErr w:type="spellStart"/>
      <w:r w:rsidRPr="00DF3FFE">
        <w:t>Casellas</w:t>
      </w:r>
      <w:proofErr w:type="spellEnd"/>
      <w:r w:rsidRPr="00DF3FFE">
        <w:t xml:space="preserve"> R. “</w:t>
      </w:r>
      <w:r w:rsidR="0084403D" w:rsidRPr="00DF3FFE">
        <w:t>A Bioinformatics Tool to Design Efficient sgRNAs</w:t>
      </w:r>
      <w:r w:rsidRPr="00DF3FFE">
        <w:t xml:space="preserve">”. “Engineering with CRISPR, TALENs, and ZFNs” FAES Class at NIH. </w:t>
      </w:r>
      <w:r w:rsidR="00220201">
        <w:t xml:space="preserve">Bethesda, MD. </w:t>
      </w:r>
      <w:r w:rsidR="002E14CF">
        <w:t xml:space="preserve">July 25, 2014, </w:t>
      </w:r>
      <w:r w:rsidR="00220201">
        <w:t xml:space="preserve">Feb. </w:t>
      </w:r>
      <w:r w:rsidR="0084403D">
        <w:t>3</w:t>
      </w:r>
      <w:r w:rsidR="004400A9">
        <w:t>, 2015, Nov. 3 2015, Feb. 2, 2016, &amp;</w:t>
      </w:r>
      <w:r w:rsidR="0084403D">
        <w:t xml:space="preserve"> June 21, 2016</w:t>
      </w:r>
    </w:p>
    <w:p w14:paraId="179B59B1" w14:textId="77777777" w:rsidR="004434B1" w:rsidRDefault="004434B1" w:rsidP="00DF3FFE">
      <w:pPr>
        <w:tabs>
          <w:tab w:val="left" w:pos="630"/>
          <w:tab w:val="left" w:pos="1890"/>
          <w:tab w:val="left" w:pos="2160"/>
        </w:tabs>
        <w:ind w:left="720"/>
        <w:rPr>
          <w:b/>
        </w:rPr>
      </w:pPr>
    </w:p>
    <w:p w14:paraId="48689576" w14:textId="21F8B9F1" w:rsidR="00DF3FFE" w:rsidRDefault="00F3364C" w:rsidP="00DF3FFE">
      <w:pPr>
        <w:ind w:left="720"/>
      </w:pPr>
      <w:r w:rsidRPr="00DF3FFE">
        <w:rPr>
          <w:b/>
        </w:rPr>
        <w:t>2013</w:t>
      </w:r>
      <w:r w:rsidR="00DF3FFE">
        <w:rPr>
          <w:b/>
        </w:rPr>
        <w:t xml:space="preserve"> </w:t>
      </w:r>
      <w:r w:rsidR="00DF3FFE">
        <w:rPr>
          <w:b/>
        </w:rPr>
        <w:tab/>
      </w:r>
      <w:r w:rsidR="00DF3FFE">
        <w:rPr>
          <w:b/>
        </w:rPr>
        <w:tab/>
      </w:r>
      <w:r w:rsidRPr="00DF3FFE">
        <w:rPr>
          <w:b/>
          <w:bCs/>
        </w:rPr>
        <w:t>Krebs</w:t>
      </w:r>
      <w:r w:rsidR="00DF3FFE">
        <w:rPr>
          <w:bCs/>
        </w:rPr>
        <w:t xml:space="preserve"> J</w:t>
      </w:r>
      <w:r w:rsidR="0067022D">
        <w:rPr>
          <w:bCs/>
        </w:rPr>
        <w:t>,</w:t>
      </w:r>
      <w:r w:rsidRPr="00DF3FFE">
        <w:t xml:space="preserve"> Newman</w:t>
      </w:r>
      <w:r w:rsidR="00DF3FFE">
        <w:t xml:space="preserve"> J</w:t>
      </w:r>
      <w:r w:rsidRPr="00DF3FFE">
        <w:t xml:space="preserve">. “Perspectives on the use of GENIII Plates in Undergraduate </w:t>
      </w:r>
    </w:p>
    <w:p w14:paraId="7AC1DEE6" w14:textId="08311E60" w:rsidR="00DF3FFE" w:rsidRDefault="00F3364C" w:rsidP="0067022D">
      <w:pPr>
        <w:ind w:left="2160"/>
      </w:pPr>
      <w:r w:rsidRPr="00DF3FFE">
        <w:t xml:space="preserve">Research”. </w:t>
      </w:r>
      <w:proofErr w:type="spellStart"/>
      <w:r w:rsidRPr="00DF3FFE">
        <w:t>Biolog</w:t>
      </w:r>
      <w:proofErr w:type="spellEnd"/>
      <w:r w:rsidRPr="00DF3FFE">
        <w:t xml:space="preserve"> Inc. </w:t>
      </w:r>
      <w:r w:rsidR="0067022D">
        <w:t xml:space="preserve">Speaker; </w:t>
      </w:r>
      <w:r w:rsidRPr="00DF3FFE">
        <w:t>2013 American Society for Microbiology (ASM) General Meeting.</w:t>
      </w:r>
      <w:r w:rsidR="00DF3FFE">
        <w:t xml:space="preserve"> </w:t>
      </w:r>
      <w:r w:rsidR="00DF3FFE" w:rsidRPr="00DF3FFE">
        <w:t>Denver Convention Center, Denver, CO</w:t>
      </w:r>
      <w:r w:rsidR="00537C9B">
        <w:t>.</w:t>
      </w:r>
      <w:r w:rsidR="00DF3FFE" w:rsidRPr="00DF3FFE">
        <w:t xml:space="preserve"> May 18-21, 2013.</w:t>
      </w:r>
    </w:p>
    <w:p w14:paraId="6AA56470" w14:textId="77777777" w:rsidR="004434B1" w:rsidRDefault="004434B1" w:rsidP="006B6F5D">
      <w:pPr>
        <w:ind w:left="720" w:firstLine="1440"/>
        <w:rPr>
          <w:b/>
          <w:bCs/>
        </w:rPr>
      </w:pPr>
    </w:p>
    <w:p w14:paraId="4B72C2F2" w14:textId="77777777" w:rsidR="0067022D" w:rsidRDefault="00F3364C" w:rsidP="0067022D">
      <w:pPr>
        <w:ind w:left="2160"/>
      </w:pPr>
      <w:r w:rsidRPr="00DF3FFE">
        <w:rPr>
          <w:b/>
          <w:bCs/>
        </w:rPr>
        <w:t>Krebs</w:t>
      </w:r>
      <w:r w:rsidR="00DF3FFE">
        <w:rPr>
          <w:b/>
          <w:bCs/>
        </w:rPr>
        <w:t xml:space="preserve"> J</w:t>
      </w:r>
      <w:r w:rsidR="0067022D">
        <w:rPr>
          <w:bCs/>
        </w:rPr>
        <w:t>,</w:t>
      </w:r>
      <w:r w:rsidRPr="00DF3FFE">
        <w:t xml:space="preserve"> Newman</w:t>
      </w:r>
      <w:r w:rsidR="00DF3FFE">
        <w:t xml:space="preserve"> J</w:t>
      </w:r>
      <w:r w:rsidRPr="00DF3FFE">
        <w:t>. “</w:t>
      </w:r>
      <w:r w:rsidRPr="00DF3FFE">
        <w:rPr>
          <w:i/>
        </w:rPr>
        <w:t xml:space="preserve">Purification of </w:t>
      </w:r>
      <w:proofErr w:type="spellStart"/>
      <w:r w:rsidRPr="00DF3FFE">
        <w:rPr>
          <w:i/>
        </w:rPr>
        <w:t>Flexirubin</w:t>
      </w:r>
      <w:proofErr w:type="spellEnd"/>
      <w:r w:rsidRPr="00DF3FFE">
        <w:rPr>
          <w:i/>
        </w:rPr>
        <w:t xml:space="preserve"> Pigments from </w:t>
      </w:r>
      <w:proofErr w:type="spellStart"/>
      <w:r w:rsidRPr="00DF3FFE">
        <w:rPr>
          <w:i/>
        </w:rPr>
        <w:t>Chryseobacterium</w:t>
      </w:r>
      <w:proofErr w:type="spellEnd"/>
      <w:r w:rsidRPr="00DF3FFE">
        <w:t>”. Honor’s thesis presented to Honor’s Committee in partial completion of Biology Departmental Honors</w:t>
      </w:r>
      <w:r w:rsidRPr="00F95351">
        <w:t xml:space="preserve">. </w:t>
      </w:r>
      <w:r w:rsidR="00DF3FFE" w:rsidRPr="00F95351">
        <w:t>April 23, 2013</w:t>
      </w:r>
      <w:r w:rsidR="00DF3FFE">
        <w:t xml:space="preserve">. </w:t>
      </w:r>
    </w:p>
    <w:p w14:paraId="660B10F9" w14:textId="77777777" w:rsidR="004434B1" w:rsidRDefault="004434B1" w:rsidP="0067022D">
      <w:pPr>
        <w:ind w:left="2160"/>
        <w:rPr>
          <w:b/>
          <w:bCs/>
        </w:rPr>
      </w:pPr>
    </w:p>
    <w:p w14:paraId="17136161" w14:textId="76021F51" w:rsidR="00F3364C" w:rsidRPr="0067022D" w:rsidRDefault="00F3364C" w:rsidP="0067022D">
      <w:pPr>
        <w:ind w:left="2160"/>
      </w:pPr>
      <w:r w:rsidRPr="00DF3FFE">
        <w:rPr>
          <w:b/>
          <w:bCs/>
        </w:rPr>
        <w:t>Krebs</w:t>
      </w:r>
      <w:r w:rsidR="0067022D">
        <w:rPr>
          <w:b/>
          <w:bCs/>
        </w:rPr>
        <w:t xml:space="preserve"> J</w:t>
      </w:r>
      <w:r w:rsidRPr="00DF3FFE">
        <w:rPr>
          <w:bCs/>
        </w:rPr>
        <w:t>, Gale</w:t>
      </w:r>
      <w:r w:rsidR="0067022D">
        <w:rPr>
          <w:bCs/>
        </w:rPr>
        <w:t xml:space="preserve"> A</w:t>
      </w:r>
      <w:r w:rsidRPr="00DF3FFE">
        <w:rPr>
          <w:bCs/>
        </w:rPr>
        <w:t>,</w:t>
      </w:r>
      <w:r w:rsidRPr="00DF3FFE">
        <w:t xml:space="preserve"> Newman</w:t>
      </w:r>
      <w:r w:rsidR="0067022D">
        <w:t xml:space="preserve"> J</w:t>
      </w:r>
      <w:r w:rsidRPr="00DF3FFE">
        <w:t>. “</w:t>
      </w:r>
      <w:r w:rsidRPr="00DF3FFE">
        <w:rPr>
          <w:i/>
        </w:rPr>
        <w:t xml:space="preserve">Purification of </w:t>
      </w:r>
      <w:proofErr w:type="spellStart"/>
      <w:r w:rsidRPr="00DF3FFE">
        <w:rPr>
          <w:i/>
        </w:rPr>
        <w:t>Flexirubin</w:t>
      </w:r>
      <w:proofErr w:type="spellEnd"/>
      <w:r w:rsidRPr="00DF3FFE">
        <w:rPr>
          <w:i/>
        </w:rPr>
        <w:t xml:space="preserve"> Pigments from </w:t>
      </w:r>
      <w:proofErr w:type="spellStart"/>
      <w:r w:rsidRPr="00DF3FFE">
        <w:rPr>
          <w:i/>
        </w:rPr>
        <w:t>Chryseobacterium</w:t>
      </w:r>
      <w:proofErr w:type="spellEnd"/>
      <w:r w:rsidRPr="00DF3FFE">
        <w:t xml:space="preserve">”. </w:t>
      </w:r>
      <w:r w:rsidR="0067022D">
        <w:t xml:space="preserve">2013 </w:t>
      </w:r>
      <w:r w:rsidRPr="00DF3FFE">
        <w:t>Pennsylvania Academy of Sciences (PAS) Annual Meeting.</w:t>
      </w:r>
      <w:r w:rsidR="0067022D" w:rsidRPr="0067022D">
        <w:t xml:space="preserve"> University of Pittsburgh-Bradford, Bradford, PA</w:t>
      </w:r>
      <w:r w:rsidR="00537C9B">
        <w:t>.</w:t>
      </w:r>
      <w:r w:rsidR="0067022D" w:rsidRPr="0067022D">
        <w:t xml:space="preserve"> April 5-7, 2013.</w:t>
      </w:r>
    </w:p>
    <w:p w14:paraId="51971D10" w14:textId="77777777" w:rsidR="004434B1" w:rsidRDefault="004434B1" w:rsidP="0067022D">
      <w:pPr>
        <w:ind w:left="720"/>
        <w:rPr>
          <w:b/>
        </w:rPr>
      </w:pPr>
    </w:p>
    <w:p w14:paraId="5F5842B5" w14:textId="77777777" w:rsidR="0067022D" w:rsidRDefault="00F3364C" w:rsidP="0067022D">
      <w:pPr>
        <w:ind w:left="720"/>
      </w:pPr>
      <w:r w:rsidRPr="00DF3FFE">
        <w:rPr>
          <w:b/>
        </w:rPr>
        <w:t>2012</w:t>
      </w:r>
      <w:r w:rsidR="0067022D">
        <w:rPr>
          <w:b/>
        </w:rPr>
        <w:t xml:space="preserve">                </w:t>
      </w:r>
      <w:r w:rsidRPr="00DF3FFE">
        <w:rPr>
          <w:b/>
          <w:bCs/>
        </w:rPr>
        <w:t>Krebs</w:t>
      </w:r>
      <w:r w:rsidR="0067022D" w:rsidRPr="0067022D">
        <w:rPr>
          <w:b/>
          <w:bCs/>
        </w:rPr>
        <w:t xml:space="preserve"> J</w:t>
      </w:r>
      <w:r w:rsidR="0067022D">
        <w:rPr>
          <w:bCs/>
        </w:rPr>
        <w:t>,</w:t>
      </w:r>
      <w:r w:rsidRPr="00DF3FFE">
        <w:t xml:space="preserve"> Newman</w:t>
      </w:r>
      <w:r w:rsidR="0067022D">
        <w:t xml:space="preserve"> J</w:t>
      </w:r>
      <w:r w:rsidRPr="00DF3FFE">
        <w:t xml:space="preserve">. “Purification and Molecular Structure Determination of </w:t>
      </w:r>
      <w:proofErr w:type="spellStart"/>
      <w:r w:rsidRPr="00DF3FFE">
        <w:t>Flexirubin</w:t>
      </w:r>
      <w:proofErr w:type="spellEnd"/>
      <w:r w:rsidRPr="00DF3FFE">
        <w:t xml:space="preserve"> </w:t>
      </w:r>
    </w:p>
    <w:p w14:paraId="5748729B" w14:textId="683B4065" w:rsidR="0067022D" w:rsidRDefault="00F3364C" w:rsidP="0067022D">
      <w:pPr>
        <w:ind w:left="2160"/>
        <w:rPr>
          <w:b/>
        </w:rPr>
      </w:pPr>
      <w:r w:rsidRPr="00DF3FFE">
        <w:t xml:space="preserve">Pigments of </w:t>
      </w:r>
      <w:proofErr w:type="spellStart"/>
      <w:r w:rsidRPr="00DF3FFE">
        <w:rPr>
          <w:i/>
          <w:iCs/>
        </w:rPr>
        <w:t>Chryseobacterium</w:t>
      </w:r>
      <w:proofErr w:type="spellEnd"/>
      <w:r w:rsidRPr="00DF3FFE">
        <w:rPr>
          <w:iCs/>
        </w:rPr>
        <w:t xml:space="preserve">”. </w:t>
      </w:r>
      <w:r w:rsidR="0067022D">
        <w:rPr>
          <w:iCs/>
        </w:rPr>
        <w:t xml:space="preserve">2012 </w:t>
      </w:r>
      <w:r w:rsidRPr="0067022D">
        <w:t>Allegheny Branch American Society of Microbiology (ABASM) Meeting.</w:t>
      </w:r>
      <w:r w:rsidR="0067022D" w:rsidRPr="0067022D">
        <w:t xml:space="preserve"> Penn State University, State College, PA</w:t>
      </w:r>
      <w:r w:rsidR="00537C9B">
        <w:t>.</w:t>
      </w:r>
      <w:r w:rsidR="0067022D" w:rsidRPr="0067022D">
        <w:t xml:space="preserve"> Nov. 9-10, 2012.</w:t>
      </w:r>
    </w:p>
    <w:p w14:paraId="2D42CB47" w14:textId="77777777" w:rsidR="004434B1" w:rsidRDefault="004434B1" w:rsidP="00537C9B">
      <w:pPr>
        <w:ind w:left="2160"/>
        <w:rPr>
          <w:b/>
        </w:rPr>
      </w:pPr>
    </w:p>
    <w:p w14:paraId="7473F8B0" w14:textId="6C13A9A0" w:rsidR="00F3364C" w:rsidRPr="00DF3FFE" w:rsidRDefault="00F3364C" w:rsidP="00537C9B">
      <w:pPr>
        <w:ind w:left="2160"/>
        <w:rPr>
          <w:b/>
        </w:rPr>
      </w:pPr>
      <w:r w:rsidRPr="00DF3FFE">
        <w:rPr>
          <w:b/>
        </w:rPr>
        <w:t>Krebs</w:t>
      </w:r>
      <w:r w:rsidR="0067022D">
        <w:rPr>
          <w:b/>
        </w:rPr>
        <w:t xml:space="preserve"> J</w:t>
      </w:r>
      <w:r w:rsidRPr="00DF3FFE">
        <w:t>, Sontag</w:t>
      </w:r>
      <w:r w:rsidR="0067022D">
        <w:t xml:space="preserve"> T</w:t>
      </w:r>
      <w:r w:rsidRPr="00DF3FFE">
        <w:t>, Newman</w:t>
      </w:r>
      <w:r w:rsidR="0067022D">
        <w:t xml:space="preserve"> J</w:t>
      </w:r>
      <w:r w:rsidRPr="00DF3FFE">
        <w:t xml:space="preserve">. “Genome Sequencing of </w:t>
      </w:r>
      <w:proofErr w:type="spellStart"/>
      <w:r w:rsidRPr="00DF3FFE">
        <w:rPr>
          <w:i/>
          <w:iCs/>
        </w:rPr>
        <w:t>Lycomia</w:t>
      </w:r>
      <w:proofErr w:type="spellEnd"/>
      <w:r w:rsidRPr="00DF3FFE">
        <w:rPr>
          <w:i/>
          <w:iCs/>
        </w:rPr>
        <w:t xml:space="preserve"> </w:t>
      </w:r>
      <w:proofErr w:type="spellStart"/>
      <w:r w:rsidRPr="00DF3FFE">
        <w:rPr>
          <w:i/>
          <w:iCs/>
        </w:rPr>
        <w:t>zaccaria</w:t>
      </w:r>
      <w:proofErr w:type="spellEnd"/>
      <w:r w:rsidRPr="00DF3FFE">
        <w:rPr>
          <w:i/>
          <w:iCs/>
        </w:rPr>
        <w:t xml:space="preserve"> gen. </w:t>
      </w:r>
      <w:proofErr w:type="spellStart"/>
      <w:r w:rsidRPr="00DF3FFE">
        <w:rPr>
          <w:i/>
          <w:iCs/>
        </w:rPr>
        <w:t>nov.</w:t>
      </w:r>
      <w:proofErr w:type="spellEnd"/>
      <w:r w:rsidRPr="00DF3FFE">
        <w:rPr>
          <w:i/>
          <w:iCs/>
        </w:rPr>
        <w:t xml:space="preserve"> sp. </w:t>
      </w:r>
      <w:proofErr w:type="spellStart"/>
      <w:r w:rsidRPr="00DF3FFE">
        <w:rPr>
          <w:i/>
          <w:iCs/>
        </w:rPr>
        <w:t>nov.</w:t>
      </w:r>
      <w:proofErr w:type="spellEnd"/>
      <w:r w:rsidRPr="00DF3FFE">
        <w:t>,</w:t>
      </w:r>
      <w:r w:rsidRPr="00DF3FFE">
        <w:rPr>
          <w:i/>
          <w:iCs/>
        </w:rPr>
        <w:t xml:space="preserve"> </w:t>
      </w:r>
      <w:proofErr w:type="spellStart"/>
      <w:r w:rsidRPr="00DF3FFE">
        <w:rPr>
          <w:i/>
          <w:iCs/>
        </w:rPr>
        <w:t>Chryseobacterium</w:t>
      </w:r>
      <w:proofErr w:type="spellEnd"/>
      <w:r w:rsidRPr="00DF3FFE">
        <w:rPr>
          <w:i/>
          <w:iCs/>
        </w:rPr>
        <w:t xml:space="preserve"> </w:t>
      </w:r>
      <w:proofErr w:type="spellStart"/>
      <w:r w:rsidRPr="00DF3FFE">
        <w:rPr>
          <w:i/>
          <w:iCs/>
        </w:rPr>
        <w:t>haifense</w:t>
      </w:r>
      <w:proofErr w:type="spellEnd"/>
      <w:r w:rsidRPr="00DF3FFE">
        <w:t xml:space="preserve">, and </w:t>
      </w:r>
      <w:proofErr w:type="spellStart"/>
      <w:r w:rsidRPr="00DF3FFE">
        <w:rPr>
          <w:i/>
          <w:iCs/>
        </w:rPr>
        <w:t>Kaistella</w:t>
      </w:r>
      <w:proofErr w:type="spellEnd"/>
      <w:r w:rsidRPr="00DF3FFE">
        <w:rPr>
          <w:i/>
          <w:iCs/>
        </w:rPr>
        <w:t xml:space="preserve"> </w:t>
      </w:r>
      <w:proofErr w:type="spellStart"/>
      <w:r w:rsidRPr="00DF3FFE">
        <w:rPr>
          <w:i/>
          <w:iCs/>
        </w:rPr>
        <w:t>koreensis</w:t>
      </w:r>
      <w:proofErr w:type="spellEnd"/>
      <w:r w:rsidRPr="00DF3FFE">
        <w:rPr>
          <w:i/>
          <w:iCs/>
        </w:rPr>
        <w:t xml:space="preserve"> </w:t>
      </w:r>
      <w:r w:rsidRPr="00DF3FFE">
        <w:t xml:space="preserve">and Comparison to Two Closely Related Genomes”. 2012 </w:t>
      </w:r>
      <w:r w:rsidR="0067022D">
        <w:t>PAS</w:t>
      </w:r>
      <w:r w:rsidRPr="00DF3FFE">
        <w:t xml:space="preserve"> Annual Meeting. </w:t>
      </w:r>
      <w:r w:rsidR="0067022D" w:rsidRPr="0067022D">
        <w:t>Cedar Crest College, Allentown, PA</w:t>
      </w:r>
      <w:r w:rsidR="00537C9B">
        <w:t>.</w:t>
      </w:r>
      <w:r w:rsidR="0067022D" w:rsidRPr="0067022D">
        <w:t xml:space="preserve"> March 30-April 1, 2012.</w:t>
      </w:r>
    </w:p>
    <w:p w14:paraId="767D1BCF" w14:textId="77777777" w:rsidR="004434B1" w:rsidRDefault="004434B1" w:rsidP="0067022D">
      <w:pPr>
        <w:ind w:left="780" w:right="-405"/>
        <w:contextualSpacing/>
        <w:rPr>
          <w:b/>
        </w:rPr>
      </w:pPr>
    </w:p>
    <w:p w14:paraId="3CDF253D" w14:textId="77777777" w:rsidR="0067022D" w:rsidRDefault="0067022D" w:rsidP="0067022D">
      <w:pPr>
        <w:ind w:left="780" w:right="-405"/>
        <w:contextualSpacing/>
      </w:pPr>
      <w:r>
        <w:rPr>
          <w:b/>
        </w:rPr>
        <w:t xml:space="preserve">2011               </w:t>
      </w:r>
      <w:r w:rsidR="00F3364C" w:rsidRPr="00DF3FFE">
        <w:rPr>
          <w:b/>
        </w:rPr>
        <w:t xml:space="preserve">Krebs </w:t>
      </w:r>
      <w:r>
        <w:rPr>
          <w:b/>
        </w:rPr>
        <w:t>J</w:t>
      </w:r>
      <w:r w:rsidRPr="0067022D">
        <w:t xml:space="preserve">, </w:t>
      </w:r>
      <w:r w:rsidR="00F3364C" w:rsidRPr="00DF3FFE">
        <w:t>Newman</w:t>
      </w:r>
      <w:r>
        <w:t xml:space="preserve"> J</w:t>
      </w:r>
      <w:r w:rsidR="00F3364C" w:rsidRPr="00DF3FFE">
        <w:t xml:space="preserve">. “Characterization </w:t>
      </w:r>
      <w:proofErr w:type="gramStart"/>
      <w:r w:rsidR="00F3364C" w:rsidRPr="00DF3FFE">
        <w:t>Of</w:t>
      </w:r>
      <w:proofErr w:type="gramEnd"/>
      <w:r w:rsidR="00F3364C" w:rsidRPr="00DF3FFE">
        <w:t xml:space="preserve"> a Novel Genus Within the Family </w:t>
      </w:r>
    </w:p>
    <w:p w14:paraId="299CD59D" w14:textId="369B6933" w:rsidR="0067022D" w:rsidRDefault="0067022D" w:rsidP="0067022D">
      <w:pPr>
        <w:ind w:left="780" w:right="-405"/>
        <w:contextualSpacing/>
      </w:pPr>
      <w:r>
        <w:rPr>
          <w:b/>
        </w:rPr>
        <w:tab/>
      </w:r>
      <w:r>
        <w:rPr>
          <w:b/>
        </w:rPr>
        <w:tab/>
      </w:r>
      <w:proofErr w:type="spellStart"/>
      <w:r w:rsidRPr="0067022D">
        <w:rPr>
          <w:i/>
        </w:rPr>
        <w:t>F</w:t>
      </w:r>
      <w:r w:rsidR="00F3364C" w:rsidRPr="00DF3FFE">
        <w:rPr>
          <w:i/>
        </w:rPr>
        <w:t>lavobacteriaceae</w:t>
      </w:r>
      <w:proofErr w:type="spellEnd"/>
      <w:r w:rsidR="00F3364C" w:rsidRPr="00DF3FFE">
        <w:t xml:space="preserve">”. </w:t>
      </w:r>
      <w:r w:rsidR="00F3364C" w:rsidRPr="0067022D">
        <w:t xml:space="preserve">2011 </w:t>
      </w:r>
      <w:r w:rsidRPr="0067022D">
        <w:t xml:space="preserve">ABASM </w:t>
      </w:r>
      <w:r w:rsidR="00F3364C" w:rsidRPr="0067022D">
        <w:t>Meeting.</w:t>
      </w:r>
      <w:r w:rsidRPr="0067022D">
        <w:t xml:space="preserve"> Mount Aloysius College, Cresson, PA</w:t>
      </w:r>
      <w:r w:rsidR="00537C9B">
        <w:t>.</w:t>
      </w:r>
      <w:r w:rsidRPr="0067022D">
        <w:t xml:space="preserve"> Nov. 4-</w:t>
      </w:r>
    </w:p>
    <w:p w14:paraId="4E4C0E69" w14:textId="38BCBD17" w:rsidR="0067022D" w:rsidRDefault="0067022D" w:rsidP="0067022D">
      <w:pPr>
        <w:ind w:left="780" w:right="-405"/>
        <w:contextualSpacing/>
        <w:rPr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67022D">
        <w:t>5, 2011.</w:t>
      </w:r>
    </w:p>
    <w:p w14:paraId="2F51E6C1" w14:textId="77777777" w:rsidR="001F1379" w:rsidRPr="00DF3FFE" w:rsidRDefault="001F1379" w:rsidP="001F1379">
      <w:pPr>
        <w:tabs>
          <w:tab w:val="left" w:pos="1170"/>
        </w:tabs>
        <w:ind w:left="2160"/>
        <w:rPr>
          <w:b/>
        </w:rPr>
      </w:pPr>
    </w:p>
    <w:p w14:paraId="7147B5FC" w14:textId="2DA0DE62" w:rsidR="008F658E" w:rsidRDefault="00383C90" w:rsidP="00383C90">
      <w:pPr>
        <w:tabs>
          <w:tab w:val="left" w:pos="1170"/>
        </w:tabs>
        <w:rPr>
          <w:b/>
        </w:rPr>
      </w:pPr>
      <w:r>
        <w:rPr>
          <w:b/>
        </w:rPr>
        <w:tab/>
      </w:r>
      <w:r w:rsidR="001F1379" w:rsidRPr="00DF3FFE">
        <w:rPr>
          <w:b/>
        </w:rPr>
        <w:t>Poster Presentations</w:t>
      </w:r>
    </w:p>
    <w:p w14:paraId="7204EF22" w14:textId="386E3F10" w:rsidR="00EB17BB" w:rsidRDefault="002E14CF" w:rsidP="00383C90">
      <w:pPr>
        <w:tabs>
          <w:tab w:val="left" w:pos="1170"/>
        </w:tabs>
        <w:ind w:left="2160" w:hanging="2160"/>
      </w:pPr>
      <w:r>
        <w:rPr>
          <w:b/>
        </w:rPr>
        <w:t xml:space="preserve">           </w:t>
      </w:r>
      <w:r w:rsidR="00EB17BB">
        <w:rPr>
          <w:b/>
        </w:rPr>
        <w:t>201</w:t>
      </w:r>
      <w:r w:rsidR="00EB17BB">
        <w:rPr>
          <w:b/>
        </w:rPr>
        <w:t>9</w:t>
      </w:r>
      <w:r w:rsidR="00EB17BB">
        <w:rPr>
          <w:b/>
        </w:rPr>
        <w:t xml:space="preserve">                 Krebs, </w:t>
      </w:r>
      <w:r w:rsidR="00EB17BB" w:rsidRPr="00EB17BB">
        <w:rPr>
          <w:bCs/>
        </w:rPr>
        <w:t>J</w:t>
      </w:r>
      <w:r w:rsidR="00EB17BB">
        <w:rPr>
          <w:bCs/>
        </w:rPr>
        <w:t>, Lai, WKM, Pugh F. “</w:t>
      </w:r>
      <w:r w:rsidR="00EB17BB">
        <w:rPr>
          <w:bCs/>
        </w:rPr>
        <w:t xml:space="preserve">Optimizing chromatin fragmentation for mammalian </w:t>
      </w:r>
      <w:proofErr w:type="spellStart"/>
      <w:r w:rsidR="00EB17BB">
        <w:rPr>
          <w:bCs/>
        </w:rPr>
        <w:t>ChIP-exo</w:t>
      </w:r>
      <w:proofErr w:type="spellEnd"/>
      <w:r w:rsidR="00EB17BB">
        <w:rPr>
          <w:bCs/>
        </w:rPr>
        <w:t xml:space="preserve">”. </w:t>
      </w:r>
      <w:r w:rsidR="00383C90">
        <w:rPr>
          <w:bCs/>
        </w:rPr>
        <w:t xml:space="preserve">2019 PSU MCIBS and Pathobiology retreat. Boalsburg, PA. Aug. 20, 2019. </w:t>
      </w:r>
      <w:r w:rsidR="00EB17BB">
        <w:rPr>
          <w:bCs/>
        </w:rPr>
        <w:t>201</w:t>
      </w:r>
      <w:r w:rsidR="00EB17BB">
        <w:rPr>
          <w:bCs/>
        </w:rPr>
        <w:t>9</w:t>
      </w:r>
      <w:r w:rsidR="00EB17BB">
        <w:rPr>
          <w:bCs/>
        </w:rPr>
        <w:t xml:space="preserve"> </w:t>
      </w:r>
      <w:r w:rsidR="00EB17BB" w:rsidRPr="00EB17BB">
        <w:rPr>
          <w:bCs/>
        </w:rPr>
        <w:t>CEGR</w:t>
      </w:r>
      <w:r w:rsidR="00EB17BB">
        <w:t xml:space="preserve"> retreat. Boalsburg, PA. Oct. </w:t>
      </w:r>
      <w:r w:rsidR="00EB17BB">
        <w:t>12</w:t>
      </w:r>
      <w:r w:rsidR="00EB17BB">
        <w:t>, 201</w:t>
      </w:r>
      <w:r w:rsidR="00EB17BB">
        <w:t>9</w:t>
      </w:r>
      <w:r w:rsidR="00EB17BB">
        <w:t>.</w:t>
      </w:r>
    </w:p>
    <w:p w14:paraId="78761E14" w14:textId="77777777" w:rsidR="00383C90" w:rsidRPr="00383C90" w:rsidRDefault="00383C90" w:rsidP="00383C90">
      <w:pPr>
        <w:tabs>
          <w:tab w:val="left" w:pos="1170"/>
        </w:tabs>
        <w:ind w:left="2160" w:hanging="2160"/>
        <w:rPr>
          <w:bCs/>
        </w:rPr>
      </w:pPr>
    </w:p>
    <w:p w14:paraId="2841FE8F" w14:textId="144B48BB" w:rsidR="001560B1" w:rsidRPr="001560B1" w:rsidRDefault="00EB17BB" w:rsidP="002E14CF">
      <w:pPr>
        <w:tabs>
          <w:tab w:val="left" w:pos="1170"/>
        </w:tabs>
        <w:ind w:left="2160" w:hanging="2160"/>
      </w:pPr>
      <w:r>
        <w:rPr>
          <w:b/>
        </w:rPr>
        <w:t xml:space="preserve">           </w:t>
      </w:r>
      <w:r w:rsidR="001560B1">
        <w:rPr>
          <w:b/>
        </w:rPr>
        <w:t xml:space="preserve">2018                 </w:t>
      </w:r>
      <w:r w:rsidR="0044171A">
        <w:rPr>
          <w:b/>
        </w:rPr>
        <w:t xml:space="preserve">Krebs, </w:t>
      </w:r>
      <w:r w:rsidR="0044171A" w:rsidRPr="00EB17BB">
        <w:rPr>
          <w:bCs/>
        </w:rPr>
        <w:t>J</w:t>
      </w:r>
      <w:r>
        <w:rPr>
          <w:bCs/>
        </w:rPr>
        <w:t xml:space="preserve">, Lai, WKM, Pugh F. “Application of </w:t>
      </w:r>
      <w:proofErr w:type="spellStart"/>
      <w:r>
        <w:rPr>
          <w:bCs/>
        </w:rPr>
        <w:t>ChIP-exo</w:t>
      </w:r>
      <w:proofErr w:type="spellEnd"/>
      <w:r>
        <w:rPr>
          <w:bCs/>
        </w:rPr>
        <w:t xml:space="preserve"> in human health”. 2018 </w:t>
      </w:r>
      <w:r w:rsidR="001560B1" w:rsidRPr="00EB17BB">
        <w:rPr>
          <w:bCs/>
        </w:rPr>
        <w:t>CEGR</w:t>
      </w:r>
      <w:r w:rsidR="001560B1">
        <w:t xml:space="preserve"> retreat. Boalsburg, PA. </w:t>
      </w:r>
      <w:r w:rsidR="00A6100C">
        <w:t>Oct. 20, 2018.</w:t>
      </w:r>
    </w:p>
    <w:p w14:paraId="5E550B8B" w14:textId="77777777" w:rsidR="001560B1" w:rsidRDefault="001560B1" w:rsidP="002E14CF">
      <w:pPr>
        <w:tabs>
          <w:tab w:val="left" w:pos="1170"/>
        </w:tabs>
        <w:ind w:left="2160" w:hanging="2160"/>
        <w:rPr>
          <w:b/>
        </w:rPr>
      </w:pPr>
    </w:p>
    <w:p w14:paraId="17105B6D" w14:textId="110D2DF2" w:rsidR="002E14CF" w:rsidRDefault="00EB17BB" w:rsidP="002E14CF">
      <w:pPr>
        <w:tabs>
          <w:tab w:val="left" w:pos="1170"/>
        </w:tabs>
        <w:ind w:left="2160" w:hanging="2160"/>
      </w:pPr>
      <w:r>
        <w:rPr>
          <w:b/>
        </w:rPr>
        <w:t xml:space="preserve">          </w:t>
      </w:r>
      <w:r w:rsidR="002E14CF">
        <w:rPr>
          <w:b/>
        </w:rPr>
        <w:t xml:space="preserve"> 2016</w:t>
      </w:r>
      <w:r w:rsidR="002E14CF">
        <w:rPr>
          <w:b/>
        </w:rPr>
        <w:tab/>
      </w:r>
      <w:r>
        <w:rPr>
          <w:b/>
        </w:rPr>
        <w:tab/>
      </w:r>
      <w:r w:rsidR="002E14CF">
        <w:rPr>
          <w:b/>
        </w:rPr>
        <w:t xml:space="preserve">Krebs J, </w:t>
      </w:r>
      <w:r w:rsidR="002E14CF" w:rsidRPr="002E14CF">
        <w:t>Kieffer-Kwon P</w:t>
      </w:r>
      <w:r w:rsidR="002E14CF">
        <w:t xml:space="preserve">, Tripathi S, Jung S, Kieffer-kwon KR, </w:t>
      </w:r>
      <w:proofErr w:type="spellStart"/>
      <w:r w:rsidR="002E14CF">
        <w:t>Khattabi</w:t>
      </w:r>
      <w:proofErr w:type="spellEnd"/>
      <w:r w:rsidR="002E14CF">
        <w:t xml:space="preserve"> L, </w:t>
      </w:r>
      <w:proofErr w:type="spellStart"/>
      <w:r w:rsidR="002E14CF">
        <w:t>Casellas</w:t>
      </w:r>
      <w:proofErr w:type="spellEnd"/>
      <w:r w:rsidR="002E14CF">
        <w:t xml:space="preserve"> R. </w:t>
      </w:r>
      <w:r w:rsidR="002E14CF" w:rsidRPr="002E14CF">
        <w:t xml:space="preserve">“The Systematic Knock-Out of Mediator Complex Subunits”. 2016 </w:t>
      </w:r>
      <w:r w:rsidR="002E14CF">
        <w:t>NIAMS</w:t>
      </w:r>
      <w:r w:rsidR="002E14CF" w:rsidRPr="002E14CF">
        <w:t xml:space="preserve"> Poster Day. Bethesda, MD. </w:t>
      </w:r>
      <w:r w:rsidR="006320CF">
        <w:t>April 2</w:t>
      </w:r>
      <w:r w:rsidR="001560B1">
        <w:t>9</w:t>
      </w:r>
      <w:r w:rsidR="006320CF">
        <w:t xml:space="preserve">, 2016; </w:t>
      </w:r>
      <w:r w:rsidR="006320CF" w:rsidRPr="002E14CF">
        <w:t>2016 Post-bac Poster Day. Bethesda, MD. April 20, 2016.</w:t>
      </w:r>
    </w:p>
    <w:p w14:paraId="68DF9157" w14:textId="7D5CA1AF" w:rsidR="002E14CF" w:rsidRDefault="002E14CF" w:rsidP="002E14CF">
      <w:pPr>
        <w:tabs>
          <w:tab w:val="left" w:pos="1170"/>
        </w:tabs>
        <w:ind w:left="2160" w:hanging="2160"/>
        <w:rPr>
          <w:b/>
        </w:rPr>
      </w:pPr>
      <w:r>
        <w:rPr>
          <w:b/>
        </w:rPr>
        <w:tab/>
      </w:r>
      <w:r>
        <w:rPr>
          <w:b/>
        </w:rPr>
        <w:tab/>
      </w:r>
      <w:r w:rsidRPr="002E14CF">
        <w:t xml:space="preserve"> </w:t>
      </w:r>
    </w:p>
    <w:p w14:paraId="7F0B21D3" w14:textId="77777777" w:rsidR="006320CF" w:rsidRDefault="002E14CF" w:rsidP="002E14CF">
      <w:pPr>
        <w:tabs>
          <w:tab w:val="left" w:pos="1170"/>
        </w:tabs>
      </w:pPr>
      <w:r>
        <w:rPr>
          <w:b/>
        </w:rPr>
        <w:t xml:space="preserve">            2015</w:t>
      </w:r>
      <w:r w:rsidR="006320CF">
        <w:rPr>
          <w:b/>
        </w:rPr>
        <w:tab/>
      </w:r>
      <w:r w:rsidR="006320CF">
        <w:rPr>
          <w:b/>
        </w:rPr>
        <w:tab/>
        <w:t>Krebs, J</w:t>
      </w:r>
      <w:r w:rsidR="006320CF" w:rsidRPr="006320CF">
        <w:t xml:space="preserve">, Kieffer-Kwon P, </w:t>
      </w:r>
      <w:proofErr w:type="spellStart"/>
      <w:r w:rsidR="006320CF" w:rsidRPr="006320CF">
        <w:t>Casellas</w:t>
      </w:r>
      <w:proofErr w:type="spellEnd"/>
      <w:r w:rsidR="006320CF" w:rsidRPr="006320CF">
        <w:t xml:space="preserve"> R.</w:t>
      </w:r>
      <w:r w:rsidR="006320CF">
        <w:t xml:space="preserve"> “The Systematic Knock-Out of Mediator </w:t>
      </w:r>
    </w:p>
    <w:p w14:paraId="1871C74E" w14:textId="54CCDE53" w:rsidR="002E14CF" w:rsidRDefault="006320CF" w:rsidP="002E14CF">
      <w:pPr>
        <w:tabs>
          <w:tab w:val="left" w:pos="1170"/>
        </w:tabs>
        <w:rPr>
          <w:b/>
        </w:rPr>
      </w:pPr>
      <w:r>
        <w:tab/>
      </w:r>
      <w:r>
        <w:tab/>
      </w:r>
      <w:r>
        <w:tab/>
        <w:t>Complex Subunits”. 2015</w:t>
      </w:r>
      <w:r w:rsidRPr="002E14CF">
        <w:t xml:space="preserve"> Post-bac Poster Day. Bethesda, MD. </w:t>
      </w:r>
      <w:r>
        <w:t>April 30, 2015</w:t>
      </w:r>
      <w:r w:rsidRPr="002E14CF">
        <w:t>.</w:t>
      </w:r>
    </w:p>
    <w:p w14:paraId="3B665762" w14:textId="77777777" w:rsidR="006320CF" w:rsidRPr="00DF3FFE" w:rsidRDefault="006320CF" w:rsidP="002E14CF">
      <w:pPr>
        <w:tabs>
          <w:tab w:val="left" w:pos="1170"/>
        </w:tabs>
        <w:rPr>
          <w:b/>
        </w:rPr>
      </w:pPr>
    </w:p>
    <w:p w14:paraId="2881DBB3" w14:textId="2002E8F4" w:rsidR="0067022D" w:rsidRDefault="00F3364C" w:rsidP="00F3364C">
      <w:pPr>
        <w:tabs>
          <w:tab w:val="left" w:pos="1170"/>
        </w:tabs>
        <w:ind w:left="720"/>
      </w:pPr>
      <w:r w:rsidRPr="00DF3FFE">
        <w:rPr>
          <w:b/>
        </w:rPr>
        <w:t>2014</w:t>
      </w:r>
      <w:r w:rsidR="0067022D">
        <w:rPr>
          <w:b/>
        </w:rPr>
        <w:tab/>
      </w:r>
      <w:r w:rsidR="0067022D">
        <w:rPr>
          <w:b/>
        </w:rPr>
        <w:tab/>
        <w:t>Krebs J</w:t>
      </w:r>
      <w:r w:rsidR="0067022D">
        <w:t xml:space="preserve">, Kieffer-Kwon P, Nelson S, </w:t>
      </w:r>
      <w:proofErr w:type="spellStart"/>
      <w:r w:rsidR="0067022D">
        <w:t>Casellas</w:t>
      </w:r>
      <w:proofErr w:type="spellEnd"/>
      <w:r w:rsidR="0067022D">
        <w:t xml:space="preserve"> R. “High-through</w:t>
      </w:r>
      <w:r w:rsidRPr="0067022D">
        <w:t xml:space="preserve">put production of custom </w:t>
      </w:r>
    </w:p>
    <w:p w14:paraId="5BC99384" w14:textId="39C26273" w:rsidR="00F3364C" w:rsidRPr="00DF3FFE" w:rsidRDefault="0067022D" w:rsidP="00F3364C">
      <w:pPr>
        <w:tabs>
          <w:tab w:val="left" w:pos="1170"/>
        </w:tabs>
        <w:ind w:left="720"/>
        <w:rPr>
          <w:b/>
        </w:rPr>
      </w:pPr>
      <w:r>
        <w:tab/>
      </w:r>
      <w:r>
        <w:tab/>
      </w:r>
      <w:r>
        <w:tab/>
      </w:r>
      <w:r w:rsidR="00F3364C" w:rsidRPr="0067022D">
        <w:t>designed nucleases</w:t>
      </w:r>
      <w:r>
        <w:t xml:space="preserve">”. 2014 NIH Post-bac Poster Day. </w:t>
      </w:r>
      <w:r w:rsidR="008F658E">
        <w:t>Bethesda, MD. May 1, 2014.</w:t>
      </w:r>
    </w:p>
    <w:p w14:paraId="38A0DD2B" w14:textId="77777777" w:rsidR="004434B1" w:rsidRDefault="004434B1" w:rsidP="008F658E">
      <w:pPr>
        <w:tabs>
          <w:tab w:val="left" w:pos="1170"/>
          <w:tab w:val="left" w:pos="2160"/>
        </w:tabs>
        <w:ind w:left="720"/>
        <w:rPr>
          <w:b/>
        </w:rPr>
      </w:pPr>
    </w:p>
    <w:p w14:paraId="0A81BB5C" w14:textId="77777777" w:rsidR="008F658E" w:rsidRDefault="001F1379" w:rsidP="008F658E">
      <w:pPr>
        <w:tabs>
          <w:tab w:val="left" w:pos="1170"/>
          <w:tab w:val="left" w:pos="2160"/>
        </w:tabs>
        <w:ind w:left="720"/>
        <w:rPr>
          <w:iCs/>
        </w:rPr>
      </w:pPr>
      <w:r w:rsidRPr="00DF3FFE">
        <w:rPr>
          <w:b/>
        </w:rPr>
        <w:t>2013</w:t>
      </w:r>
      <w:r w:rsidR="008F658E">
        <w:rPr>
          <w:b/>
        </w:rPr>
        <w:t xml:space="preserve">                </w:t>
      </w:r>
      <w:r w:rsidR="00F3364C" w:rsidRPr="00DF3FFE">
        <w:rPr>
          <w:b/>
        </w:rPr>
        <w:t>Krebs</w:t>
      </w:r>
      <w:r w:rsidR="008F658E">
        <w:rPr>
          <w:b/>
        </w:rPr>
        <w:t xml:space="preserve"> J</w:t>
      </w:r>
      <w:r w:rsidR="00F3364C" w:rsidRPr="00DF3FFE">
        <w:t>, Gale</w:t>
      </w:r>
      <w:r w:rsidR="008F658E">
        <w:t xml:space="preserve"> A</w:t>
      </w:r>
      <w:r w:rsidR="00F3364C" w:rsidRPr="00DF3FFE">
        <w:t>*, Sontag</w:t>
      </w:r>
      <w:r w:rsidR="008F658E">
        <w:t xml:space="preserve"> T</w:t>
      </w:r>
      <w:r w:rsidR="00F3364C" w:rsidRPr="00DF3FFE">
        <w:t>, Keyser</w:t>
      </w:r>
      <w:r w:rsidR="008F658E">
        <w:t xml:space="preserve"> V</w:t>
      </w:r>
      <w:r w:rsidR="00F3364C" w:rsidRPr="00DF3FFE">
        <w:t>, Newman</w:t>
      </w:r>
      <w:r w:rsidR="008F658E">
        <w:t xml:space="preserve"> J</w:t>
      </w:r>
      <w:r w:rsidR="00F3364C" w:rsidRPr="00DF3FFE">
        <w:t>. “</w:t>
      </w:r>
      <w:r w:rsidR="00F3364C" w:rsidRPr="00DF3FFE">
        <w:rPr>
          <w:iCs/>
        </w:rPr>
        <w:t>Average-Nucleotide Identity Bi-</w:t>
      </w:r>
    </w:p>
    <w:p w14:paraId="063FE81C" w14:textId="004E3061" w:rsidR="008F658E" w:rsidRDefault="00F3364C" w:rsidP="008F658E">
      <w:pPr>
        <w:tabs>
          <w:tab w:val="left" w:pos="1170"/>
          <w:tab w:val="left" w:pos="2160"/>
        </w:tabs>
        <w:ind w:left="2160"/>
        <w:rPr>
          <w:b/>
        </w:rPr>
      </w:pPr>
      <w:r w:rsidRPr="00DF3FFE">
        <w:rPr>
          <w:iCs/>
        </w:rPr>
        <w:t>Directional Best Hit (ANI</w:t>
      </w:r>
      <w:r w:rsidRPr="00DF3FFE">
        <w:rPr>
          <w:iCs/>
          <w:vertAlign w:val="subscript"/>
        </w:rPr>
        <w:t>BBH</w:t>
      </w:r>
      <w:r w:rsidRPr="00DF3FFE">
        <w:rPr>
          <w:iCs/>
        </w:rPr>
        <w:t xml:space="preserve">): </w:t>
      </w:r>
      <w:r w:rsidRPr="008F658E">
        <w:rPr>
          <w:iCs/>
        </w:rPr>
        <w:t xml:space="preserve">Novel Genomic-Based Method to Differentiate Bacterial Species”. </w:t>
      </w:r>
      <w:r w:rsidRPr="008F658E">
        <w:t xml:space="preserve">2013 </w:t>
      </w:r>
      <w:r w:rsidR="008F658E" w:rsidRPr="008F658E">
        <w:t xml:space="preserve">ASM </w:t>
      </w:r>
      <w:r w:rsidRPr="008F658E">
        <w:t>General Meeting.</w:t>
      </w:r>
      <w:r w:rsidR="008F658E" w:rsidRPr="008F658E">
        <w:t xml:space="preserve"> Denver, CO</w:t>
      </w:r>
      <w:r w:rsidR="00537C9B">
        <w:t>.</w:t>
      </w:r>
      <w:r w:rsidR="008F658E" w:rsidRPr="008F658E">
        <w:t xml:space="preserve"> May 18-21, 2013.</w:t>
      </w:r>
    </w:p>
    <w:p w14:paraId="0E5195F6" w14:textId="77777777" w:rsidR="004434B1" w:rsidRDefault="004434B1" w:rsidP="008F658E">
      <w:pPr>
        <w:tabs>
          <w:tab w:val="left" w:pos="1170"/>
          <w:tab w:val="left" w:pos="2160"/>
        </w:tabs>
        <w:ind w:left="2160"/>
        <w:rPr>
          <w:b/>
          <w:bCs/>
        </w:rPr>
      </w:pPr>
    </w:p>
    <w:p w14:paraId="62EBEEB2" w14:textId="03D4081E" w:rsidR="008F658E" w:rsidRDefault="00F3364C" w:rsidP="008F658E">
      <w:pPr>
        <w:tabs>
          <w:tab w:val="left" w:pos="1170"/>
          <w:tab w:val="left" w:pos="2160"/>
        </w:tabs>
        <w:ind w:left="2160"/>
        <w:rPr>
          <w:b/>
        </w:rPr>
      </w:pPr>
      <w:r w:rsidRPr="00DF3FFE">
        <w:rPr>
          <w:b/>
          <w:bCs/>
        </w:rPr>
        <w:t>Krebs</w:t>
      </w:r>
      <w:r w:rsidR="008F658E">
        <w:rPr>
          <w:b/>
          <w:bCs/>
        </w:rPr>
        <w:t xml:space="preserve"> J</w:t>
      </w:r>
      <w:r w:rsidRPr="00DF3FFE">
        <w:rPr>
          <w:bCs/>
        </w:rPr>
        <w:t>, Gale</w:t>
      </w:r>
      <w:r w:rsidR="008F658E">
        <w:rPr>
          <w:bCs/>
        </w:rPr>
        <w:t xml:space="preserve"> A</w:t>
      </w:r>
      <w:r w:rsidRPr="00DF3FFE">
        <w:rPr>
          <w:bCs/>
        </w:rPr>
        <w:t>,</w:t>
      </w:r>
      <w:r w:rsidRPr="00DF3FFE">
        <w:t xml:space="preserve"> Newman</w:t>
      </w:r>
      <w:r w:rsidR="008F658E">
        <w:t xml:space="preserve"> J</w:t>
      </w:r>
      <w:r w:rsidRPr="00DF3FFE">
        <w:t>. “</w:t>
      </w:r>
      <w:r w:rsidRPr="00DF3FFE">
        <w:rPr>
          <w:i/>
        </w:rPr>
        <w:t xml:space="preserve">Purification of </w:t>
      </w:r>
      <w:proofErr w:type="spellStart"/>
      <w:r w:rsidRPr="00DF3FFE">
        <w:rPr>
          <w:i/>
        </w:rPr>
        <w:t>Flexirubin</w:t>
      </w:r>
      <w:proofErr w:type="spellEnd"/>
      <w:r w:rsidRPr="00DF3FFE">
        <w:rPr>
          <w:i/>
        </w:rPr>
        <w:t xml:space="preserve"> Pigments from </w:t>
      </w:r>
      <w:proofErr w:type="spellStart"/>
      <w:r w:rsidRPr="00DF3FFE">
        <w:rPr>
          <w:i/>
        </w:rPr>
        <w:t>Chryseobacterium</w:t>
      </w:r>
      <w:proofErr w:type="spellEnd"/>
      <w:r w:rsidRPr="00DF3FFE">
        <w:t xml:space="preserve">”. 2013 </w:t>
      </w:r>
      <w:r w:rsidR="008F658E">
        <w:t xml:space="preserve">ASM </w:t>
      </w:r>
      <w:r w:rsidRPr="00DF3FFE">
        <w:t>General Meeting.</w:t>
      </w:r>
      <w:r w:rsidR="008F658E">
        <w:t xml:space="preserve"> </w:t>
      </w:r>
      <w:r w:rsidR="008F658E" w:rsidRPr="008F658E">
        <w:t>Denver, CO</w:t>
      </w:r>
      <w:r w:rsidR="00537C9B">
        <w:t>.</w:t>
      </w:r>
      <w:r w:rsidR="008F658E" w:rsidRPr="008F658E">
        <w:t xml:space="preserve"> May 18-21, 2013.</w:t>
      </w:r>
    </w:p>
    <w:p w14:paraId="6AF2C1F3" w14:textId="77777777" w:rsidR="004434B1" w:rsidRDefault="004434B1" w:rsidP="008F658E">
      <w:pPr>
        <w:tabs>
          <w:tab w:val="left" w:pos="1170"/>
          <w:tab w:val="left" w:pos="2160"/>
        </w:tabs>
        <w:ind w:left="2160"/>
        <w:rPr>
          <w:b/>
          <w:bCs/>
        </w:rPr>
      </w:pPr>
    </w:p>
    <w:p w14:paraId="42FEA318" w14:textId="28FC682F" w:rsidR="008F658E" w:rsidRDefault="00F3364C" w:rsidP="008F658E">
      <w:pPr>
        <w:tabs>
          <w:tab w:val="left" w:pos="1170"/>
          <w:tab w:val="left" w:pos="2160"/>
        </w:tabs>
        <w:ind w:left="2160"/>
        <w:rPr>
          <w:b/>
        </w:rPr>
      </w:pPr>
      <w:r w:rsidRPr="00DF3FFE">
        <w:rPr>
          <w:b/>
          <w:bCs/>
        </w:rPr>
        <w:t>Krebs</w:t>
      </w:r>
      <w:r w:rsidR="008F658E">
        <w:rPr>
          <w:bCs/>
        </w:rPr>
        <w:t xml:space="preserve"> </w:t>
      </w:r>
      <w:r w:rsidR="008F658E" w:rsidRPr="008F658E">
        <w:rPr>
          <w:b/>
          <w:bCs/>
        </w:rPr>
        <w:t>J</w:t>
      </w:r>
      <w:r w:rsidRPr="00DF3FFE">
        <w:rPr>
          <w:bCs/>
        </w:rPr>
        <w:t>, Gale</w:t>
      </w:r>
      <w:r w:rsidR="008F658E">
        <w:rPr>
          <w:bCs/>
        </w:rPr>
        <w:t xml:space="preserve"> A</w:t>
      </w:r>
      <w:r w:rsidRPr="00DF3FFE">
        <w:rPr>
          <w:bCs/>
        </w:rPr>
        <w:t>,</w:t>
      </w:r>
      <w:r w:rsidRPr="00DF3FFE">
        <w:t xml:space="preserve"> Newman</w:t>
      </w:r>
      <w:r w:rsidR="008F658E">
        <w:t xml:space="preserve"> J</w:t>
      </w:r>
      <w:r w:rsidRPr="00DF3FFE">
        <w:t>. “</w:t>
      </w:r>
      <w:r w:rsidRPr="00DF3FFE">
        <w:rPr>
          <w:i/>
        </w:rPr>
        <w:t xml:space="preserve">Purification of </w:t>
      </w:r>
      <w:proofErr w:type="spellStart"/>
      <w:r w:rsidRPr="00DF3FFE">
        <w:rPr>
          <w:i/>
        </w:rPr>
        <w:t>Flexirubin</w:t>
      </w:r>
      <w:proofErr w:type="spellEnd"/>
      <w:r w:rsidRPr="00DF3FFE">
        <w:rPr>
          <w:i/>
        </w:rPr>
        <w:t xml:space="preserve"> Pigments from </w:t>
      </w:r>
      <w:proofErr w:type="spellStart"/>
      <w:r w:rsidRPr="008F658E">
        <w:rPr>
          <w:i/>
        </w:rPr>
        <w:t>Chryseobacterium</w:t>
      </w:r>
      <w:proofErr w:type="spellEnd"/>
      <w:r w:rsidRPr="008F658E">
        <w:t xml:space="preserve">”. </w:t>
      </w:r>
      <w:r w:rsidR="00D22215">
        <w:t>1</w:t>
      </w:r>
      <w:r w:rsidRPr="008F658E">
        <w:t>6</w:t>
      </w:r>
      <w:r w:rsidRPr="008F658E">
        <w:rPr>
          <w:vertAlign w:val="superscript"/>
        </w:rPr>
        <w:t>th</w:t>
      </w:r>
      <w:r w:rsidRPr="008F658E">
        <w:t xml:space="preserve"> Annual Environmental Chemistry and Microbiology Student Symposium.</w:t>
      </w:r>
      <w:r w:rsidR="008F658E" w:rsidRPr="008F658E">
        <w:t xml:space="preserve"> Penn State University, State College, PA</w:t>
      </w:r>
      <w:r w:rsidR="00537C9B">
        <w:t>.</w:t>
      </w:r>
      <w:r w:rsidR="008F658E" w:rsidRPr="008F658E">
        <w:t xml:space="preserve"> March 15-16, 2013.</w:t>
      </w:r>
    </w:p>
    <w:p w14:paraId="7E078155" w14:textId="77777777" w:rsidR="004434B1" w:rsidRDefault="004434B1" w:rsidP="008F658E">
      <w:pPr>
        <w:tabs>
          <w:tab w:val="left" w:pos="1170"/>
          <w:tab w:val="left" w:pos="2160"/>
        </w:tabs>
        <w:ind w:left="2160"/>
        <w:rPr>
          <w:b/>
        </w:rPr>
      </w:pPr>
    </w:p>
    <w:p w14:paraId="51ABDE99" w14:textId="0684A00B" w:rsidR="008F658E" w:rsidRDefault="00F3364C" w:rsidP="008F658E">
      <w:pPr>
        <w:tabs>
          <w:tab w:val="left" w:pos="1170"/>
          <w:tab w:val="left" w:pos="2160"/>
        </w:tabs>
        <w:ind w:left="2160"/>
      </w:pPr>
      <w:r w:rsidRPr="00DF3FFE">
        <w:rPr>
          <w:b/>
        </w:rPr>
        <w:t>Krebs</w:t>
      </w:r>
      <w:r w:rsidR="008F658E">
        <w:rPr>
          <w:b/>
        </w:rPr>
        <w:t xml:space="preserve"> J</w:t>
      </w:r>
      <w:r w:rsidRPr="00DF3FFE">
        <w:t>, Gale</w:t>
      </w:r>
      <w:r w:rsidR="008F658E">
        <w:t xml:space="preserve"> A</w:t>
      </w:r>
      <w:r w:rsidRPr="00DF3FFE">
        <w:t>*, Sontag</w:t>
      </w:r>
      <w:r w:rsidR="008F658E">
        <w:t xml:space="preserve"> T</w:t>
      </w:r>
      <w:r w:rsidRPr="00DF3FFE">
        <w:t>, Keyser</w:t>
      </w:r>
      <w:r w:rsidR="008F658E">
        <w:t xml:space="preserve"> V</w:t>
      </w:r>
      <w:r w:rsidRPr="00DF3FFE">
        <w:t>, Newman</w:t>
      </w:r>
      <w:r w:rsidR="008F658E">
        <w:t xml:space="preserve"> J.</w:t>
      </w:r>
      <w:r w:rsidRPr="00DF3FFE">
        <w:t xml:space="preserve"> “</w:t>
      </w:r>
      <w:r w:rsidRPr="00DF3FFE">
        <w:rPr>
          <w:iCs/>
        </w:rPr>
        <w:t>Average-Nucleotide Identity Bi-Directional Best Hit (ANI</w:t>
      </w:r>
      <w:r w:rsidRPr="00DF3FFE">
        <w:rPr>
          <w:iCs/>
          <w:vertAlign w:val="subscript"/>
        </w:rPr>
        <w:t>BBH</w:t>
      </w:r>
      <w:r w:rsidRPr="00DF3FFE">
        <w:rPr>
          <w:iCs/>
        </w:rPr>
        <w:t xml:space="preserve">): Novel Genomic-Based Method to Differentiate Bacterial Species”. </w:t>
      </w:r>
      <w:r w:rsidRPr="00DF3FFE">
        <w:t xml:space="preserve">Poster presented at </w:t>
      </w:r>
      <w:r w:rsidR="00D22215">
        <w:t>1</w:t>
      </w:r>
      <w:r w:rsidRPr="00DF3FFE">
        <w:t>6</w:t>
      </w:r>
      <w:r w:rsidRPr="00DF3FFE">
        <w:rPr>
          <w:vertAlign w:val="superscript"/>
        </w:rPr>
        <w:t>th</w:t>
      </w:r>
      <w:r w:rsidRPr="00DF3FFE">
        <w:t xml:space="preserve"> Annual Environmental Chemistry and Microbiology Student Symposium.</w:t>
      </w:r>
      <w:r w:rsidR="008F658E">
        <w:t xml:space="preserve"> </w:t>
      </w:r>
      <w:r w:rsidR="008F658E" w:rsidRPr="008F658E">
        <w:t>Penn State University, State College, PA</w:t>
      </w:r>
      <w:r w:rsidR="00537C9B">
        <w:t>.</w:t>
      </w:r>
      <w:r w:rsidR="008F658E" w:rsidRPr="008F658E">
        <w:t xml:space="preserve"> March 15-16, 2013</w:t>
      </w:r>
      <w:r w:rsidR="008F658E">
        <w:t>.</w:t>
      </w:r>
    </w:p>
    <w:p w14:paraId="00F9960A" w14:textId="77777777" w:rsidR="004434B1" w:rsidRDefault="004434B1" w:rsidP="008F658E">
      <w:pPr>
        <w:tabs>
          <w:tab w:val="left" w:pos="1170"/>
          <w:tab w:val="left" w:pos="2160"/>
        </w:tabs>
        <w:ind w:left="2160"/>
        <w:rPr>
          <w:b/>
        </w:rPr>
      </w:pPr>
    </w:p>
    <w:p w14:paraId="76FE9DC1" w14:textId="0C5C933A" w:rsidR="00F3364C" w:rsidRPr="00DF3FFE" w:rsidRDefault="0067022D" w:rsidP="008F658E">
      <w:pPr>
        <w:tabs>
          <w:tab w:val="left" w:pos="1170"/>
          <w:tab w:val="left" w:pos="2160"/>
        </w:tabs>
        <w:ind w:left="2160"/>
        <w:rPr>
          <w:b/>
        </w:rPr>
      </w:pPr>
      <w:r w:rsidRPr="0067022D">
        <w:rPr>
          <w:b/>
        </w:rPr>
        <w:t>Krebs J</w:t>
      </w:r>
      <w:r w:rsidRPr="0067022D">
        <w:t>, Gale A*, Sontag T, Keyser V, Newman J. “</w:t>
      </w:r>
      <w:r w:rsidRPr="0067022D">
        <w:rPr>
          <w:iCs/>
        </w:rPr>
        <w:t>Average-Nucleotide Identity Bi-Directional Best Hit (ANI</w:t>
      </w:r>
      <w:r w:rsidRPr="0067022D">
        <w:rPr>
          <w:iCs/>
          <w:vertAlign w:val="subscript"/>
        </w:rPr>
        <w:t>BBH</w:t>
      </w:r>
      <w:r w:rsidRPr="0067022D">
        <w:rPr>
          <w:iCs/>
        </w:rPr>
        <w:t xml:space="preserve">): Novel Genomic-Based Method to Differentiate Bacterial Species”. </w:t>
      </w:r>
      <w:r w:rsidR="000B0A54">
        <w:rPr>
          <w:iCs/>
        </w:rPr>
        <w:t xml:space="preserve">2013 </w:t>
      </w:r>
      <w:r w:rsidR="008F658E">
        <w:t>PAS</w:t>
      </w:r>
      <w:r w:rsidRPr="0067022D">
        <w:t xml:space="preserve"> Annual Meeting. University of Pittsburgh-Bradford, Bradford, PA</w:t>
      </w:r>
      <w:r w:rsidR="00537C9B">
        <w:t>.</w:t>
      </w:r>
      <w:r w:rsidRPr="0067022D">
        <w:t xml:space="preserve"> April 5-7, 2013.</w:t>
      </w:r>
    </w:p>
    <w:p w14:paraId="01FDB05D" w14:textId="77777777" w:rsidR="004434B1" w:rsidRDefault="004434B1" w:rsidP="008F658E">
      <w:pPr>
        <w:tabs>
          <w:tab w:val="left" w:pos="1170"/>
        </w:tabs>
        <w:ind w:left="720"/>
        <w:rPr>
          <w:b/>
        </w:rPr>
      </w:pPr>
    </w:p>
    <w:p w14:paraId="35CFD514" w14:textId="77777777" w:rsidR="008F658E" w:rsidRDefault="001F1379" w:rsidP="008F658E">
      <w:pPr>
        <w:tabs>
          <w:tab w:val="left" w:pos="1170"/>
        </w:tabs>
        <w:ind w:left="720"/>
      </w:pPr>
      <w:r w:rsidRPr="00DF3FFE">
        <w:rPr>
          <w:b/>
        </w:rPr>
        <w:t>2012</w:t>
      </w:r>
      <w:r w:rsidR="008F658E">
        <w:rPr>
          <w:b/>
        </w:rPr>
        <w:t xml:space="preserve">                </w:t>
      </w:r>
      <w:r w:rsidR="00F3364C" w:rsidRPr="00DF3FFE">
        <w:rPr>
          <w:b/>
          <w:bCs/>
        </w:rPr>
        <w:t>Krebs</w:t>
      </w:r>
      <w:r w:rsidR="008F658E">
        <w:rPr>
          <w:bCs/>
        </w:rPr>
        <w:t xml:space="preserve"> </w:t>
      </w:r>
      <w:r w:rsidR="008F658E" w:rsidRPr="008F658E">
        <w:rPr>
          <w:b/>
          <w:bCs/>
        </w:rPr>
        <w:t>J</w:t>
      </w:r>
      <w:r w:rsidR="00F3364C" w:rsidRPr="00DF3FFE">
        <w:t>, Sampsell</w:t>
      </w:r>
      <w:r w:rsidR="008F658E">
        <w:t xml:space="preserve"> D</w:t>
      </w:r>
      <w:r w:rsidR="00F3364C" w:rsidRPr="00DF3FFE">
        <w:t>, McDonald</w:t>
      </w:r>
      <w:r w:rsidR="008F658E">
        <w:t xml:space="preserve"> C</w:t>
      </w:r>
      <w:r w:rsidR="00F3364C" w:rsidRPr="00DF3FFE">
        <w:t>, Newman</w:t>
      </w:r>
      <w:r w:rsidR="008F658E">
        <w:t xml:space="preserve"> J</w:t>
      </w:r>
      <w:r w:rsidR="00F3364C" w:rsidRPr="00DF3FFE">
        <w:t xml:space="preserve">. “Purification and Molecular Structure </w:t>
      </w:r>
    </w:p>
    <w:p w14:paraId="026FE217" w14:textId="77777777" w:rsidR="008F658E" w:rsidRDefault="008F658E" w:rsidP="008F658E">
      <w:pPr>
        <w:tabs>
          <w:tab w:val="left" w:pos="1170"/>
        </w:tabs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364C" w:rsidRPr="00DF3FFE">
        <w:t xml:space="preserve">Determination of </w:t>
      </w:r>
      <w:proofErr w:type="spellStart"/>
      <w:r w:rsidR="00F3364C" w:rsidRPr="00DF3FFE">
        <w:t>Flexirubins</w:t>
      </w:r>
      <w:proofErr w:type="spellEnd"/>
      <w:r w:rsidR="00F3364C" w:rsidRPr="00DF3FFE">
        <w:t xml:space="preserve"> from </w:t>
      </w:r>
      <w:proofErr w:type="spellStart"/>
      <w:r w:rsidR="00F3364C" w:rsidRPr="00DF3FFE">
        <w:rPr>
          <w:i/>
        </w:rPr>
        <w:t>Chryseobacteria</w:t>
      </w:r>
      <w:proofErr w:type="spellEnd"/>
      <w:r w:rsidR="00F3364C" w:rsidRPr="00DF3FFE">
        <w:t xml:space="preserve">”. 2012 Undergraduate Research </w:t>
      </w:r>
    </w:p>
    <w:p w14:paraId="6F04FF17" w14:textId="77777777" w:rsidR="008F658E" w:rsidRDefault="008F658E" w:rsidP="008F658E">
      <w:pPr>
        <w:ind w:left="-90" w:right="-405" w:hanging="90"/>
        <w:contextualSpacing/>
      </w:pPr>
      <w:r>
        <w:tab/>
      </w:r>
      <w:r>
        <w:tab/>
      </w:r>
      <w:r>
        <w:tab/>
      </w:r>
      <w:r>
        <w:tab/>
      </w:r>
      <w:r>
        <w:tab/>
      </w:r>
      <w:r w:rsidR="00F3364C" w:rsidRPr="00DF3FFE">
        <w:t xml:space="preserve">Symposium in the Chemical and Biological </w:t>
      </w:r>
      <w:r w:rsidR="00F3364C" w:rsidRPr="008F658E">
        <w:t>Sciences, UMBC.</w:t>
      </w:r>
      <w:r w:rsidRPr="008F658E">
        <w:t xml:space="preserve"> University of Maryland, </w:t>
      </w:r>
    </w:p>
    <w:p w14:paraId="51FCB9E5" w14:textId="34101A8B" w:rsidR="008F658E" w:rsidRPr="008F658E" w:rsidRDefault="008F658E" w:rsidP="008F658E">
      <w:pPr>
        <w:ind w:left="-90" w:right="-405" w:hanging="90"/>
        <w:contextualSpacing/>
      </w:pPr>
      <w:r>
        <w:tab/>
      </w:r>
      <w:r>
        <w:tab/>
      </w:r>
      <w:r>
        <w:tab/>
      </w:r>
      <w:r>
        <w:tab/>
      </w:r>
      <w:r>
        <w:tab/>
      </w:r>
      <w:r w:rsidRPr="008F658E">
        <w:t>Baltimore County, Baltimore, MD</w:t>
      </w:r>
      <w:r w:rsidR="00537C9B">
        <w:t>.</w:t>
      </w:r>
      <w:r w:rsidRPr="008F658E">
        <w:t xml:space="preserve"> Oct. 22, 2012.</w:t>
      </w:r>
    </w:p>
    <w:p w14:paraId="4BEA53D5" w14:textId="77777777" w:rsidR="004434B1" w:rsidRDefault="008F658E" w:rsidP="008F658E">
      <w:pPr>
        <w:tabs>
          <w:tab w:val="left" w:pos="1170"/>
        </w:tabs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7595B3" w14:textId="3F4A3B76" w:rsidR="008F658E" w:rsidRDefault="00817E67" w:rsidP="008F658E">
      <w:pPr>
        <w:tabs>
          <w:tab w:val="left" w:pos="1170"/>
        </w:tabs>
        <w:ind w:left="720"/>
      </w:pPr>
      <w:r>
        <w:rPr>
          <w:b/>
        </w:rPr>
        <w:t>2012</w:t>
      </w:r>
      <w:r w:rsidR="004434B1">
        <w:rPr>
          <w:b/>
        </w:rPr>
        <w:tab/>
      </w:r>
      <w:r w:rsidR="004434B1">
        <w:rPr>
          <w:b/>
        </w:rPr>
        <w:tab/>
      </w:r>
      <w:r w:rsidR="00F3364C" w:rsidRPr="00DF3FFE">
        <w:rPr>
          <w:b/>
        </w:rPr>
        <w:t>Krebs</w:t>
      </w:r>
      <w:r w:rsidR="008F658E">
        <w:rPr>
          <w:b/>
        </w:rPr>
        <w:t xml:space="preserve"> JE</w:t>
      </w:r>
      <w:r w:rsidR="00F3364C" w:rsidRPr="00DF3FFE">
        <w:t>, Qian</w:t>
      </w:r>
      <w:r w:rsidR="008F658E">
        <w:t xml:space="preserve"> J</w:t>
      </w:r>
      <w:r w:rsidR="00F3364C" w:rsidRPr="00DF3FFE">
        <w:t>, Kieffer-Kwon</w:t>
      </w:r>
      <w:r w:rsidR="008F658E">
        <w:t xml:space="preserve"> K</w:t>
      </w:r>
      <w:r w:rsidR="00F3364C" w:rsidRPr="00DF3FFE">
        <w:t xml:space="preserve">, </w:t>
      </w:r>
      <w:proofErr w:type="spellStart"/>
      <w:r w:rsidR="00F3364C" w:rsidRPr="00DF3FFE">
        <w:t>Casellas</w:t>
      </w:r>
      <w:proofErr w:type="spellEnd"/>
      <w:r w:rsidR="008F658E">
        <w:t xml:space="preserve"> R</w:t>
      </w:r>
      <w:r w:rsidR="00F3364C" w:rsidRPr="00DF3FFE">
        <w:t xml:space="preserve">. “Genome Editing via TALEN zinc </w:t>
      </w:r>
    </w:p>
    <w:p w14:paraId="43D6E2FD" w14:textId="77777777" w:rsidR="008F658E" w:rsidRDefault="008F658E" w:rsidP="008F658E">
      <w:pPr>
        <w:tabs>
          <w:tab w:val="left" w:pos="1170"/>
        </w:tabs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364C" w:rsidRPr="00DF3FFE">
        <w:t>finger nucleases”. 2012 Summer Research Program Poster Day, NIH.</w:t>
      </w:r>
      <w:r>
        <w:t xml:space="preserve"> Bethesda, MD. </w:t>
      </w:r>
    </w:p>
    <w:p w14:paraId="58BC6502" w14:textId="5EE67259" w:rsidR="008F658E" w:rsidRPr="008F658E" w:rsidRDefault="008F658E" w:rsidP="008F658E">
      <w:pPr>
        <w:tabs>
          <w:tab w:val="left" w:pos="1170"/>
        </w:tabs>
        <w:ind w:left="720"/>
      </w:pPr>
      <w:r>
        <w:tab/>
      </w:r>
      <w:r>
        <w:tab/>
      </w:r>
      <w:r>
        <w:tab/>
      </w:r>
      <w:r w:rsidRPr="008F658E">
        <w:t>Aug. 8, 2012.</w:t>
      </w:r>
    </w:p>
    <w:p w14:paraId="4C815026" w14:textId="77777777" w:rsidR="004434B1" w:rsidRDefault="008F658E" w:rsidP="008F658E">
      <w:pPr>
        <w:tabs>
          <w:tab w:val="left" w:pos="1170"/>
        </w:tabs>
        <w:ind w:left="720"/>
      </w:pPr>
      <w:r>
        <w:tab/>
      </w:r>
      <w:r>
        <w:tab/>
      </w:r>
      <w:r>
        <w:tab/>
      </w:r>
    </w:p>
    <w:p w14:paraId="4847493E" w14:textId="61FC755F" w:rsidR="008F658E" w:rsidRDefault="004434B1" w:rsidP="008F658E">
      <w:pPr>
        <w:tabs>
          <w:tab w:val="left" w:pos="1170"/>
        </w:tabs>
        <w:ind w:left="720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3364C" w:rsidRPr="00DF3FFE">
        <w:rPr>
          <w:b/>
          <w:bCs/>
        </w:rPr>
        <w:t>Krebs</w:t>
      </w:r>
      <w:r w:rsidR="008F658E">
        <w:rPr>
          <w:bCs/>
        </w:rPr>
        <w:t xml:space="preserve"> </w:t>
      </w:r>
      <w:r w:rsidR="008F658E" w:rsidRPr="008F658E">
        <w:rPr>
          <w:b/>
          <w:bCs/>
        </w:rPr>
        <w:t>JE</w:t>
      </w:r>
      <w:r w:rsidR="008F658E">
        <w:rPr>
          <w:bCs/>
        </w:rPr>
        <w:t>,</w:t>
      </w:r>
      <w:r w:rsidR="00F3364C" w:rsidRPr="00DF3FFE">
        <w:rPr>
          <w:bCs/>
        </w:rPr>
        <w:t xml:space="preserve"> Schrader</w:t>
      </w:r>
      <w:r w:rsidR="008F658E">
        <w:rPr>
          <w:bCs/>
        </w:rPr>
        <w:t xml:space="preserve"> M, </w:t>
      </w:r>
      <w:proofErr w:type="spellStart"/>
      <w:r w:rsidR="00F3364C" w:rsidRPr="00DF3FFE">
        <w:rPr>
          <w:bCs/>
        </w:rPr>
        <w:t>Vaishampayan</w:t>
      </w:r>
      <w:proofErr w:type="spellEnd"/>
      <w:r w:rsidR="008F658E">
        <w:rPr>
          <w:bCs/>
        </w:rPr>
        <w:t xml:space="preserve"> P</w:t>
      </w:r>
      <w:r w:rsidR="00F3364C" w:rsidRPr="00DF3FFE">
        <w:rPr>
          <w:bCs/>
        </w:rPr>
        <w:t xml:space="preserve">, </w:t>
      </w:r>
      <w:proofErr w:type="spellStart"/>
      <w:r w:rsidR="00F3364C" w:rsidRPr="00DF3FFE">
        <w:rPr>
          <w:bCs/>
        </w:rPr>
        <w:t>Rabbow</w:t>
      </w:r>
      <w:proofErr w:type="spellEnd"/>
      <w:r w:rsidR="008F658E">
        <w:rPr>
          <w:bCs/>
        </w:rPr>
        <w:t xml:space="preserve"> E</w:t>
      </w:r>
      <w:r w:rsidR="00F3364C" w:rsidRPr="00DF3FFE">
        <w:rPr>
          <w:bCs/>
        </w:rPr>
        <w:t xml:space="preserve">, </w:t>
      </w:r>
      <w:r w:rsidR="00F3364C" w:rsidRPr="00DF3FFE">
        <w:rPr>
          <w:bCs/>
          <w:lang w:val="de-DE"/>
        </w:rPr>
        <w:t>Rettberg</w:t>
      </w:r>
      <w:r w:rsidR="008F658E">
        <w:rPr>
          <w:bCs/>
          <w:lang w:val="de-DE"/>
        </w:rPr>
        <w:t xml:space="preserve"> P</w:t>
      </w:r>
      <w:r w:rsidR="00F3364C" w:rsidRPr="00DF3FFE">
        <w:rPr>
          <w:bCs/>
          <w:lang w:val="de-DE"/>
        </w:rPr>
        <w:t>,</w:t>
      </w:r>
      <w:r w:rsidR="00F3364C" w:rsidRPr="00DF3FFE">
        <w:rPr>
          <w:bCs/>
          <w:vertAlign w:val="superscript"/>
        </w:rPr>
        <w:t xml:space="preserve"> </w:t>
      </w:r>
      <w:proofErr w:type="spellStart"/>
      <w:r w:rsidR="00F3364C" w:rsidRPr="00DF3FFE">
        <w:rPr>
          <w:bCs/>
        </w:rPr>
        <w:t>Venkateswaran</w:t>
      </w:r>
      <w:proofErr w:type="spellEnd"/>
      <w:r w:rsidR="008F658E">
        <w:rPr>
          <w:bCs/>
        </w:rPr>
        <w:t xml:space="preserve"> K</w:t>
      </w:r>
      <w:r w:rsidR="00F3364C" w:rsidRPr="00DF3FFE">
        <w:rPr>
          <w:bCs/>
        </w:rPr>
        <w:t xml:space="preserve">. </w:t>
      </w:r>
    </w:p>
    <w:p w14:paraId="36572842" w14:textId="77777777" w:rsidR="008F658E" w:rsidRDefault="008F658E" w:rsidP="008F658E">
      <w:pPr>
        <w:tabs>
          <w:tab w:val="left" w:pos="1170"/>
        </w:tabs>
        <w:ind w:left="1170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F3364C" w:rsidRPr="00DF3FFE">
        <w:rPr>
          <w:bCs/>
        </w:rPr>
        <w:t xml:space="preserve">“Assessment of </w:t>
      </w:r>
      <w:r w:rsidR="00F3364C" w:rsidRPr="00DF3FFE">
        <w:rPr>
          <w:bCs/>
          <w:i/>
          <w:iCs/>
        </w:rPr>
        <w:t xml:space="preserve">Bacillus </w:t>
      </w:r>
      <w:proofErr w:type="spellStart"/>
      <w:r w:rsidR="00F3364C" w:rsidRPr="00DF3FFE">
        <w:rPr>
          <w:bCs/>
          <w:i/>
          <w:iCs/>
        </w:rPr>
        <w:t>horneckiae</w:t>
      </w:r>
      <w:proofErr w:type="spellEnd"/>
      <w:r w:rsidR="00F3364C" w:rsidRPr="00DF3FFE">
        <w:rPr>
          <w:bCs/>
          <w:i/>
          <w:iCs/>
        </w:rPr>
        <w:t xml:space="preserve"> </w:t>
      </w:r>
      <w:r w:rsidR="00F3364C" w:rsidRPr="00DF3FFE">
        <w:rPr>
          <w:bCs/>
        </w:rPr>
        <w:t xml:space="preserve">spore survival under simulated space ISS </w:t>
      </w:r>
    </w:p>
    <w:p w14:paraId="588BF3A8" w14:textId="77777777" w:rsidR="008F658E" w:rsidRDefault="008F658E" w:rsidP="008F658E">
      <w:pPr>
        <w:tabs>
          <w:tab w:val="left" w:pos="1170"/>
        </w:tabs>
        <w:ind w:left="1440"/>
      </w:pPr>
      <w:r>
        <w:rPr>
          <w:bCs/>
        </w:rPr>
        <w:tab/>
      </w:r>
      <w:r w:rsidR="00F3364C" w:rsidRPr="00DF3FFE">
        <w:rPr>
          <w:bCs/>
        </w:rPr>
        <w:t xml:space="preserve">conditions”. </w:t>
      </w:r>
      <w:r w:rsidR="00F3364C" w:rsidRPr="00DF3FFE">
        <w:t xml:space="preserve">2012 </w:t>
      </w:r>
      <w:r>
        <w:t xml:space="preserve">ASM </w:t>
      </w:r>
      <w:r w:rsidR="00F3364C" w:rsidRPr="00DF3FFE">
        <w:t xml:space="preserve">General </w:t>
      </w:r>
      <w:r w:rsidR="00F3364C" w:rsidRPr="008F658E">
        <w:t>Meeting.</w:t>
      </w:r>
      <w:r w:rsidRPr="008F658E">
        <w:t xml:space="preserve"> San Francisco Convention Center, San </w:t>
      </w:r>
    </w:p>
    <w:p w14:paraId="4B5BFB58" w14:textId="0E81D937" w:rsidR="00537C9B" w:rsidRDefault="008F658E" w:rsidP="00537C9B">
      <w:pPr>
        <w:tabs>
          <w:tab w:val="left" w:pos="1170"/>
        </w:tabs>
        <w:ind w:left="1440"/>
      </w:pPr>
      <w:r>
        <w:lastRenderedPageBreak/>
        <w:tab/>
      </w:r>
      <w:r w:rsidRPr="008F658E">
        <w:t>Francisco, CA</w:t>
      </w:r>
      <w:r w:rsidR="00537C9B">
        <w:t>.</w:t>
      </w:r>
      <w:r w:rsidRPr="008F658E">
        <w:t xml:space="preserve"> June 16-19, 2012.</w:t>
      </w:r>
    </w:p>
    <w:p w14:paraId="695E4EA8" w14:textId="77777777" w:rsidR="004434B1" w:rsidRDefault="004434B1" w:rsidP="00537C9B">
      <w:pPr>
        <w:tabs>
          <w:tab w:val="left" w:pos="1170"/>
        </w:tabs>
        <w:ind w:left="2160"/>
        <w:rPr>
          <w:b/>
          <w:bCs/>
        </w:rPr>
      </w:pPr>
    </w:p>
    <w:p w14:paraId="52123C41" w14:textId="64128BA6" w:rsidR="008F658E" w:rsidRPr="00537C9B" w:rsidRDefault="008F658E" w:rsidP="00537C9B">
      <w:pPr>
        <w:tabs>
          <w:tab w:val="left" w:pos="1170"/>
        </w:tabs>
        <w:ind w:left="2160"/>
      </w:pPr>
      <w:r w:rsidRPr="00DF3FFE">
        <w:rPr>
          <w:b/>
          <w:bCs/>
        </w:rPr>
        <w:t>Krebs</w:t>
      </w:r>
      <w:r>
        <w:rPr>
          <w:bCs/>
        </w:rPr>
        <w:t xml:space="preserve"> </w:t>
      </w:r>
      <w:r w:rsidRPr="008F658E">
        <w:rPr>
          <w:b/>
          <w:bCs/>
        </w:rPr>
        <w:t>JE</w:t>
      </w:r>
      <w:r>
        <w:rPr>
          <w:bCs/>
        </w:rPr>
        <w:t>,</w:t>
      </w:r>
      <w:r w:rsidRPr="00DF3FFE">
        <w:rPr>
          <w:bCs/>
        </w:rPr>
        <w:t xml:space="preserve"> Schrader</w:t>
      </w:r>
      <w:r>
        <w:rPr>
          <w:bCs/>
        </w:rPr>
        <w:t xml:space="preserve"> M, </w:t>
      </w:r>
      <w:proofErr w:type="spellStart"/>
      <w:r w:rsidRPr="00DF3FFE">
        <w:rPr>
          <w:bCs/>
        </w:rPr>
        <w:t>Vaishampayan</w:t>
      </w:r>
      <w:proofErr w:type="spellEnd"/>
      <w:r>
        <w:rPr>
          <w:bCs/>
        </w:rPr>
        <w:t xml:space="preserve"> P</w:t>
      </w:r>
      <w:r w:rsidRPr="00DF3FFE">
        <w:rPr>
          <w:bCs/>
        </w:rPr>
        <w:t xml:space="preserve">, </w:t>
      </w:r>
      <w:proofErr w:type="spellStart"/>
      <w:r w:rsidRPr="00DF3FFE">
        <w:rPr>
          <w:bCs/>
        </w:rPr>
        <w:t>Rabbow</w:t>
      </w:r>
      <w:proofErr w:type="spellEnd"/>
      <w:r>
        <w:rPr>
          <w:bCs/>
        </w:rPr>
        <w:t xml:space="preserve"> E</w:t>
      </w:r>
      <w:r w:rsidRPr="00DF3FFE">
        <w:rPr>
          <w:bCs/>
        </w:rPr>
        <w:t xml:space="preserve">, </w:t>
      </w:r>
      <w:r w:rsidRPr="00DF3FFE">
        <w:rPr>
          <w:bCs/>
          <w:lang w:val="de-DE"/>
        </w:rPr>
        <w:t>Rettberg</w:t>
      </w:r>
      <w:r>
        <w:rPr>
          <w:bCs/>
          <w:lang w:val="de-DE"/>
        </w:rPr>
        <w:t xml:space="preserve"> P</w:t>
      </w:r>
      <w:r w:rsidRPr="00DF3FFE">
        <w:rPr>
          <w:bCs/>
          <w:lang w:val="de-DE"/>
        </w:rPr>
        <w:t>,</w:t>
      </w:r>
      <w:r w:rsidRPr="00DF3FFE">
        <w:rPr>
          <w:bCs/>
          <w:vertAlign w:val="superscript"/>
        </w:rPr>
        <w:t xml:space="preserve"> </w:t>
      </w:r>
      <w:proofErr w:type="spellStart"/>
      <w:r w:rsidRPr="00DF3FFE">
        <w:rPr>
          <w:bCs/>
        </w:rPr>
        <w:t>Venkateswaran</w:t>
      </w:r>
      <w:proofErr w:type="spellEnd"/>
      <w:r>
        <w:rPr>
          <w:bCs/>
        </w:rPr>
        <w:t xml:space="preserve"> K</w:t>
      </w:r>
      <w:r w:rsidRPr="00DF3FFE">
        <w:rPr>
          <w:bCs/>
        </w:rPr>
        <w:t xml:space="preserve">. </w:t>
      </w:r>
      <w:r w:rsidR="00F3364C" w:rsidRPr="00DF3FFE">
        <w:t>“</w:t>
      </w:r>
      <w:proofErr w:type="spellStart"/>
      <w:r w:rsidR="00F3364C" w:rsidRPr="00DF3FFE">
        <w:t>Astrobiological</w:t>
      </w:r>
      <w:proofErr w:type="spellEnd"/>
      <w:r w:rsidR="00F3364C" w:rsidRPr="00DF3FFE">
        <w:t xml:space="preserve"> Significance of </w:t>
      </w:r>
      <w:proofErr w:type="spellStart"/>
      <w:r w:rsidR="00F3364C" w:rsidRPr="00DF3FFE">
        <w:t>Exosporium</w:t>
      </w:r>
      <w:proofErr w:type="spellEnd"/>
      <w:r w:rsidR="00F3364C" w:rsidRPr="00DF3FFE">
        <w:t>-forming spores for UV resistance”. 2012 Astrobiology Science Conference (ABSCISON).</w:t>
      </w:r>
      <w:r>
        <w:t xml:space="preserve"> </w:t>
      </w:r>
      <w:r w:rsidRPr="00537C9B">
        <w:t>Georgia Institute of Technology, Atlanta, GA</w:t>
      </w:r>
      <w:r w:rsidR="00537C9B">
        <w:t>.</w:t>
      </w:r>
      <w:r w:rsidRPr="00537C9B">
        <w:t xml:space="preserve"> April 15-20, 2012.</w:t>
      </w:r>
    </w:p>
    <w:p w14:paraId="2D2F9E65" w14:textId="77777777" w:rsidR="004434B1" w:rsidRDefault="004434B1" w:rsidP="00537C9B">
      <w:pPr>
        <w:ind w:left="2160" w:hanging="1440"/>
        <w:rPr>
          <w:b/>
        </w:rPr>
      </w:pPr>
    </w:p>
    <w:p w14:paraId="3C8D57AE" w14:textId="7CF24E0F" w:rsidR="00537C9B" w:rsidRDefault="001F1379" w:rsidP="00537C9B">
      <w:pPr>
        <w:ind w:left="2160" w:hanging="1440"/>
      </w:pPr>
      <w:r w:rsidRPr="00DF3FFE">
        <w:rPr>
          <w:b/>
        </w:rPr>
        <w:t>2011</w:t>
      </w:r>
      <w:r w:rsidR="00537C9B">
        <w:t xml:space="preserve"> </w:t>
      </w:r>
      <w:r w:rsidR="00537C9B">
        <w:tab/>
      </w:r>
      <w:r w:rsidR="00F3364C" w:rsidRPr="00DF3FFE">
        <w:rPr>
          <w:b/>
          <w:bCs/>
        </w:rPr>
        <w:t>Krebs</w:t>
      </w:r>
      <w:r w:rsidR="00537C9B">
        <w:rPr>
          <w:b/>
          <w:bCs/>
        </w:rPr>
        <w:t xml:space="preserve"> JE</w:t>
      </w:r>
      <w:r w:rsidR="00F3364C" w:rsidRPr="00DF3FFE">
        <w:rPr>
          <w:bCs/>
        </w:rPr>
        <w:t xml:space="preserve">, </w:t>
      </w:r>
      <w:proofErr w:type="spellStart"/>
      <w:r w:rsidR="00F3364C" w:rsidRPr="00DF3FFE">
        <w:rPr>
          <w:bCs/>
        </w:rPr>
        <w:t>Vaishampayan</w:t>
      </w:r>
      <w:proofErr w:type="spellEnd"/>
      <w:r w:rsidR="00537C9B">
        <w:rPr>
          <w:bCs/>
        </w:rPr>
        <w:t xml:space="preserve"> P</w:t>
      </w:r>
      <w:r w:rsidR="00F3364C" w:rsidRPr="00DF3FFE">
        <w:rPr>
          <w:bCs/>
        </w:rPr>
        <w:t xml:space="preserve">, </w:t>
      </w:r>
      <w:proofErr w:type="spellStart"/>
      <w:r w:rsidR="00F3364C" w:rsidRPr="00DF3FFE">
        <w:rPr>
          <w:bCs/>
        </w:rPr>
        <w:t>Venkateswaran</w:t>
      </w:r>
      <w:proofErr w:type="spellEnd"/>
      <w:r w:rsidR="00537C9B">
        <w:rPr>
          <w:bCs/>
        </w:rPr>
        <w:t xml:space="preserve"> K</w:t>
      </w:r>
      <w:r w:rsidR="00F3364C" w:rsidRPr="00DF3FFE">
        <w:rPr>
          <w:bCs/>
        </w:rPr>
        <w:t xml:space="preserve">. “Role of Extraneous layer of Bacillus </w:t>
      </w:r>
      <w:proofErr w:type="spellStart"/>
      <w:r w:rsidR="00F3364C" w:rsidRPr="00DF3FFE">
        <w:rPr>
          <w:bCs/>
        </w:rPr>
        <w:t>horneckiae</w:t>
      </w:r>
      <w:proofErr w:type="spellEnd"/>
      <w:r w:rsidR="00F3364C" w:rsidRPr="00DF3FFE">
        <w:rPr>
          <w:bCs/>
        </w:rPr>
        <w:t xml:space="preserve"> spores in Enhanced UV Resistance”. </w:t>
      </w:r>
      <w:r w:rsidR="00F3364C" w:rsidRPr="00DF3FFE">
        <w:t xml:space="preserve">2011 </w:t>
      </w:r>
      <w:r w:rsidR="00F3364C" w:rsidRPr="00537C9B">
        <w:t>Undergraduate Research Symposium in the Chemical and Biological Sciences, UMBC</w:t>
      </w:r>
      <w:r w:rsidR="00537C9B" w:rsidRPr="00537C9B">
        <w:t>. University of Maryland, Baltimore County, Baltimore, MD</w:t>
      </w:r>
      <w:r w:rsidR="00537C9B">
        <w:t>.</w:t>
      </w:r>
      <w:r w:rsidR="00537C9B" w:rsidRPr="00537C9B">
        <w:t xml:space="preserve"> Oct. 22, 2011.</w:t>
      </w:r>
    </w:p>
    <w:p w14:paraId="16DC5D37" w14:textId="77777777" w:rsidR="004434B1" w:rsidRDefault="004434B1" w:rsidP="00537C9B">
      <w:pPr>
        <w:ind w:left="2160"/>
      </w:pPr>
    </w:p>
    <w:p w14:paraId="522AF22F" w14:textId="4FEB56B2" w:rsidR="001F1379" w:rsidRPr="00DF3FFE" w:rsidRDefault="001F1379" w:rsidP="00537C9B">
      <w:pPr>
        <w:ind w:left="2160"/>
      </w:pPr>
      <w:r w:rsidRPr="00DF3FFE">
        <w:t xml:space="preserve">Collins K, </w:t>
      </w:r>
      <w:r w:rsidRPr="00DF3FFE">
        <w:rPr>
          <w:b/>
        </w:rPr>
        <w:t>Krebs</w:t>
      </w:r>
      <w:r w:rsidRPr="00DF3FFE">
        <w:t xml:space="preserve"> </w:t>
      </w:r>
      <w:r w:rsidRPr="00DF3FFE">
        <w:rPr>
          <w:b/>
        </w:rPr>
        <w:t>J</w:t>
      </w:r>
      <w:r w:rsidRPr="00DF3FFE">
        <w:t xml:space="preserve">, Kirk K, Smith K, Duncan T, </w:t>
      </w:r>
      <w:proofErr w:type="spellStart"/>
      <w:r w:rsidRPr="00DF3FFE">
        <w:t>Failor</w:t>
      </w:r>
      <w:proofErr w:type="spellEnd"/>
      <w:r w:rsidRPr="00DF3FFE">
        <w:t xml:space="preserve"> KC, Newman J. “</w:t>
      </w:r>
      <w:r w:rsidRPr="00DF3FFE">
        <w:rPr>
          <w:bCs/>
        </w:rPr>
        <w:t xml:space="preserve">Characterization of Novel Bacterial Species Identified by Undergraduate Students in a General Microbiology Course”. 2011 </w:t>
      </w:r>
      <w:r w:rsidR="00537C9B">
        <w:rPr>
          <w:bCs/>
        </w:rPr>
        <w:t xml:space="preserve">ASM </w:t>
      </w:r>
      <w:r w:rsidRPr="00DF3FFE">
        <w:rPr>
          <w:bCs/>
        </w:rPr>
        <w:t>Annual Meeting.</w:t>
      </w:r>
      <w:r w:rsidRPr="00DF3FFE">
        <w:rPr>
          <w:b/>
          <w:bCs/>
        </w:rPr>
        <w:t xml:space="preserve"> </w:t>
      </w:r>
      <w:r w:rsidR="00537C9B" w:rsidRPr="00537C9B">
        <w:t>New Orleans Convention Center, New Orleans, LA</w:t>
      </w:r>
      <w:r w:rsidR="00537C9B">
        <w:t xml:space="preserve">. </w:t>
      </w:r>
      <w:r w:rsidR="00537C9B" w:rsidRPr="00537C9B">
        <w:t>May 21-24, 2011.</w:t>
      </w:r>
    </w:p>
    <w:p w14:paraId="1EF0B643" w14:textId="77777777" w:rsidR="004434B1" w:rsidRDefault="004434B1" w:rsidP="001F1379">
      <w:pPr>
        <w:ind w:left="360" w:right="-405" w:firstLine="360"/>
        <w:rPr>
          <w:b/>
        </w:rPr>
      </w:pPr>
    </w:p>
    <w:p w14:paraId="65A7218F" w14:textId="77777777" w:rsidR="00537C9B" w:rsidRDefault="00537C9B" w:rsidP="001F1379">
      <w:pPr>
        <w:ind w:left="360" w:right="-405" w:firstLine="360"/>
        <w:rPr>
          <w:bCs/>
        </w:rPr>
      </w:pPr>
      <w:r>
        <w:rPr>
          <w:b/>
        </w:rPr>
        <w:t xml:space="preserve">2010                </w:t>
      </w:r>
      <w:r w:rsidR="001F1379" w:rsidRPr="00DF3FFE">
        <w:rPr>
          <w:b/>
        </w:rPr>
        <w:t>Krebs JE</w:t>
      </w:r>
      <w:r w:rsidR="001F1379" w:rsidRPr="00DF3FFE">
        <w:t xml:space="preserve">, </w:t>
      </w:r>
      <w:proofErr w:type="spellStart"/>
      <w:r w:rsidR="001F1379" w:rsidRPr="00DF3FFE">
        <w:t>Failor</w:t>
      </w:r>
      <w:proofErr w:type="spellEnd"/>
      <w:r w:rsidR="001F1379" w:rsidRPr="00DF3FFE">
        <w:t xml:space="preserve"> KC, </w:t>
      </w:r>
      <w:proofErr w:type="spellStart"/>
      <w:r w:rsidR="001F1379" w:rsidRPr="00DF3FFE">
        <w:t>Marcinko</w:t>
      </w:r>
      <w:proofErr w:type="spellEnd"/>
      <w:r w:rsidR="001F1379" w:rsidRPr="00DF3FFE">
        <w:t xml:space="preserve"> TM, and Newman JD. “</w:t>
      </w:r>
      <w:r w:rsidR="001F1379" w:rsidRPr="00DF3FFE">
        <w:rPr>
          <w:bCs/>
        </w:rPr>
        <w:t xml:space="preserve">Molecular and Phenotypic </w:t>
      </w:r>
    </w:p>
    <w:p w14:paraId="25A0D5E1" w14:textId="77777777" w:rsidR="00537C9B" w:rsidRPr="00537C9B" w:rsidRDefault="00537C9B" w:rsidP="001F1379">
      <w:pPr>
        <w:ind w:left="360" w:right="-405" w:firstLine="360"/>
        <w:rPr>
          <w:bCs/>
        </w:rPr>
      </w:pPr>
      <w:r>
        <w:rPr>
          <w:b/>
        </w:rPr>
        <w:tab/>
      </w:r>
      <w:r>
        <w:rPr>
          <w:b/>
        </w:rPr>
        <w:tab/>
      </w:r>
      <w:r w:rsidR="001F1379" w:rsidRPr="00DF3FFE">
        <w:rPr>
          <w:bCs/>
        </w:rPr>
        <w:t xml:space="preserve">Characteristics of a Novel Species </w:t>
      </w:r>
      <w:r w:rsidR="001F1379" w:rsidRPr="00537C9B">
        <w:rPr>
          <w:bCs/>
        </w:rPr>
        <w:t xml:space="preserve">and Related Type Strains Suggest a Reorganization within </w:t>
      </w:r>
    </w:p>
    <w:p w14:paraId="719E261A" w14:textId="55B5321A" w:rsidR="00537C9B" w:rsidRPr="00537C9B" w:rsidRDefault="001F1379" w:rsidP="00537C9B">
      <w:pPr>
        <w:ind w:left="2160" w:right="-405"/>
        <w:contextualSpacing/>
      </w:pPr>
      <w:r w:rsidRPr="00537C9B">
        <w:rPr>
          <w:bCs/>
        </w:rPr>
        <w:t xml:space="preserve">the Genus </w:t>
      </w:r>
      <w:proofErr w:type="spellStart"/>
      <w:r w:rsidRPr="00537C9B">
        <w:rPr>
          <w:bCs/>
        </w:rPr>
        <w:t>C</w:t>
      </w:r>
      <w:r w:rsidRPr="00537C9B">
        <w:rPr>
          <w:bCs/>
          <w:i/>
          <w:iCs/>
        </w:rPr>
        <w:t>hryseobacterium</w:t>
      </w:r>
      <w:proofErr w:type="spellEnd"/>
      <w:r w:rsidRPr="00537C9B">
        <w:rPr>
          <w:bCs/>
          <w:i/>
          <w:iCs/>
        </w:rPr>
        <w:t>”.</w:t>
      </w:r>
      <w:r w:rsidRPr="00537C9B">
        <w:rPr>
          <w:bCs/>
          <w:iCs/>
        </w:rPr>
        <w:t xml:space="preserve"> </w:t>
      </w:r>
      <w:r w:rsidRPr="00537C9B">
        <w:t xml:space="preserve">2010 </w:t>
      </w:r>
      <w:r w:rsidR="00537C9B" w:rsidRPr="00537C9B">
        <w:t>ABASM</w:t>
      </w:r>
      <w:r w:rsidRPr="00537C9B">
        <w:t xml:space="preserve"> Meeting.</w:t>
      </w:r>
      <w:r w:rsidR="00537C9B" w:rsidRPr="00537C9B">
        <w:t xml:space="preserve"> Lock Haven University, Clearfield Campus, Clearfield, PA</w:t>
      </w:r>
      <w:r w:rsidR="00537C9B">
        <w:t>.</w:t>
      </w:r>
      <w:r w:rsidR="00537C9B" w:rsidRPr="00537C9B">
        <w:t xml:space="preserve"> Nov. 5-6, 2010</w:t>
      </w:r>
    </w:p>
    <w:p w14:paraId="0A8809A2" w14:textId="21D2E26C" w:rsidR="001F1379" w:rsidRPr="00DF3FFE" w:rsidRDefault="001F1379" w:rsidP="00537C9B">
      <w:pPr>
        <w:ind w:left="2160" w:right="-405"/>
      </w:pPr>
    </w:p>
    <w:p w14:paraId="2C24DBDD" w14:textId="77777777" w:rsidR="0067620A" w:rsidRDefault="0067620A" w:rsidP="00F33452">
      <w:pPr>
        <w:tabs>
          <w:tab w:val="left" w:pos="1170"/>
        </w:tabs>
        <w:ind w:left="720"/>
        <w:rPr>
          <w:b/>
        </w:rPr>
      </w:pPr>
    </w:p>
    <w:p w14:paraId="788CD24F" w14:textId="3FD010E4" w:rsidR="00D1783E" w:rsidRPr="00DF3FFE" w:rsidRDefault="0015303C" w:rsidP="00F33452">
      <w:pPr>
        <w:tabs>
          <w:tab w:val="left" w:pos="1170"/>
        </w:tabs>
        <w:ind w:left="720"/>
      </w:pPr>
      <w:r w:rsidRPr="00DF3FFE">
        <w:rPr>
          <w:b/>
        </w:rPr>
        <w:t>EMPLOYMENT</w:t>
      </w:r>
      <w:r w:rsidR="00D1783E" w:rsidRPr="00DF3FFE">
        <w:rPr>
          <w:b/>
        </w:rPr>
        <w:t xml:space="preserve"> EXPERIENCE</w:t>
      </w:r>
    </w:p>
    <w:p w14:paraId="501ED978" w14:textId="5F243F93" w:rsidR="00EE0300" w:rsidRDefault="00EE0300" w:rsidP="001F1379">
      <w:pPr>
        <w:tabs>
          <w:tab w:val="left" w:pos="1440"/>
          <w:tab w:val="left" w:pos="2160"/>
          <w:tab w:val="left" w:pos="8010"/>
          <w:tab w:val="left" w:pos="8640"/>
        </w:tabs>
        <w:ind w:firstLine="720"/>
      </w:pPr>
      <w:r>
        <w:t>2013-16</w:t>
      </w:r>
      <w:r>
        <w:tab/>
      </w:r>
      <w:r w:rsidRPr="00EE0300">
        <w:rPr>
          <w:b/>
          <w:bCs/>
        </w:rPr>
        <w:t>National Institutes of Health</w:t>
      </w:r>
      <w:r>
        <w:t xml:space="preserve"> /</w:t>
      </w:r>
      <w:r w:rsidRPr="00EE0300">
        <w:rPr>
          <w:b/>
          <w:bCs/>
        </w:rPr>
        <w:t xml:space="preserve"> NIAMS</w:t>
      </w:r>
      <w:r>
        <w:tab/>
      </w:r>
      <w:r>
        <w:tab/>
        <w:t>Bethesda, MD</w:t>
      </w:r>
    </w:p>
    <w:p w14:paraId="45258B40" w14:textId="0AAD6CBF" w:rsidR="00EE0300" w:rsidRDefault="00EE0300" w:rsidP="001F1379">
      <w:pPr>
        <w:tabs>
          <w:tab w:val="left" w:pos="1440"/>
          <w:tab w:val="left" w:pos="2160"/>
          <w:tab w:val="left" w:pos="8010"/>
          <w:tab w:val="left" w:pos="8640"/>
        </w:tabs>
        <w:ind w:firstLine="720"/>
      </w:pPr>
      <w:r>
        <w:tab/>
      </w:r>
      <w:r>
        <w:tab/>
        <w:t xml:space="preserve">Post-bac in the </w:t>
      </w:r>
      <w:proofErr w:type="spellStart"/>
      <w:r>
        <w:t>Casellas</w:t>
      </w:r>
      <w:proofErr w:type="spellEnd"/>
      <w:r>
        <w:t xml:space="preserve"> lab.</w:t>
      </w:r>
    </w:p>
    <w:p w14:paraId="1E36D7AE" w14:textId="77777777" w:rsidR="00EE0300" w:rsidRDefault="00EE0300" w:rsidP="001F1379">
      <w:pPr>
        <w:tabs>
          <w:tab w:val="left" w:pos="1440"/>
          <w:tab w:val="left" w:pos="2160"/>
          <w:tab w:val="left" w:pos="8010"/>
          <w:tab w:val="left" w:pos="8640"/>
        </w:tabs>
        <w:ind w:firstLine="720"/>
      </w:pPr>
    </w:p>
    <w:p w14:paraId="004B185B" w14:textId="4A89A975" w:rsidR="00D1783E" w:rsidRPr="00DF3FFE" w:rsidRDefault="00D1783E" w:rsidP="001F1379">
      <w:pPr>
        <w:tabs>
          <w:tab w:val="left" w:pos="1440"/>
          <w:tab w:val="left" w:pos="2160"/>
          <w:tab w:val="left" w:pos="8010"/>
          <w:tab w:val="left" w:pos="8640"/>
        </w:tabs>
        <w:ind w:firstLine="720"/>
      </w:pPr>
      <w:r w:rsidRPr="00DF3FFE">
        <w:t>Aug 2010-</w:t>
      </w:r>
      <w:r w:rsidR="001F1379" w:rsidRPr="00DF3FFE">
        <w:t xml:space="preserve">       </w:t>
      </w:r>
      <w:r w:rsidRPr="00DF3FFE">
        <w:rPr>
          <w:b/>
        </w:rPr>
        <w:t>Lycoming College</w:t>
      </w:r>
      <w:r w:rsidR="004434B1" w:rsidRPr="004434B1">
        <w:t>,</w:t>
      </w:r>
      <w:r w:rsidR="004434B1">
        <w:rPr>
          <w:b/>
        </w:rPr>
        <w:t xml:space="preserve"> </w:t>
      </w:r>
      <w:r w:rsidR="004434B1" w:rsidRPr="004434B1">
        <w:t>Academic Resource Center</w:t>
      </w:r>
      <w:r w:rsidR="00FE7694" w:rsidRPr="00DF3FFE">
        <w:rPr>
          <w:b/>
        </w:rPr>
        <w:t xml:space="preserve"> </w:t>
      </w:r>
      <w:r w:rsidR="004434B1">
        <w:rPr>
          <w:b/>
        </w:rPr>
        <w:t xml:space="preserve">  </w:t>
      </w:r>
      <w:r w:rsidR="004434B1">
        <w:rPr>
          <w:b/>
        </w:rPr>
        <w:tab/>
      </w:r>
      <w:r w:rsidR="004434B1">
        <w:rPr>
          <w:b/>
        </w:rPr>
        <w:tab/>
      </w:r>
      <w:r w:rsidRPr="00DF3FFE">
        <w:t>Williamsport, PA</w:t>
      </w:r>
    </w:p>
    <w:p w14:paraId="72F2FF2E" w14:textId="0B46BC39" w:rsidR="00D1783E" w:rsidRPr="00DF3FFE" w:rsidRDefault="001F1379" w:rsidP="004434B1">
      <w:pPr>
        <w:tabs>
          <w:tab w:val="left" w:pos="1530"/>
          <w:tab w:val="left" w:pos="2250"/>
        </w:tabs>
        <w:ind w:left="720" w:right="-270" w:hanging="180"/>
      </w:pPr>
      <w:r w:rsidRPr="00DF3FFE">
        <w:t xml:space="preserve">   </w:t>
      </w:r>
      <w:r w:rsidR="00D1783E" w:rsidRPr="00DF3FFE">
        <w:t xml:space="preserve">Apr 2013         </w:t>
      </w:r>
      <w:r w:rsidR="00FF6997">
        <w:t>Tutor</w:t>
      </w:r>
      <w:r w:rsidR="00D1783E" w:rsidRPr="00DF3FFE">
        <w:t xml:space="preserve"> in </w:t>
      </w:r>
      <w:r w:rsidR="006B6F5D" w:rsidRPr="006B6F5D">
        <w:t>g</w:t>
      </w:r>
      <w:r w:rsidR="00D1783E" w:rsidRPr="00DF3FFE">
        <w:t>eneral and organic chemistry.</w:t>
      </w:r>
    </w:p>
    <w:p w14:paraId="59EA2E41" w14:textId="77777777" w:rsidR="00B16524" w:rsidRPr="00DF3FFE" w:rsidRDefault="00B16524" w:rsidP="001F1379">
      <w:pPr>
        <w:tabs>
          <w:tab w:val="left" w:pos="1440"/>
          <w:tab w:val="left" w:pos="2250"/>
        </w:tabs>
        <w:ind w:left="-180" w:right="-270" w:firstLine="720"/>
      </w:pPr>
    </w:p>
    <w:p w14:paraId="7153B5D3" w14:textId="63AC2058" w:rsidR="00FE7694" w:rsidRPr="00DF3FFE" w:rsidRDefault="00FE7694" w:rsidP="001F1379">
      <w:pPr>
        <w:tabs>
          <w:tab w:val="left" w:pos="1440"/>
          <w:tab w:val="left" w:pos="8010"/>
          <w:tab w:val="left" w:pos="8640"/>
        </w:tabs>
        <w:ind w:firstLine="720"/>
      </w:pPr>
      <w:r w:rsidRPr="00DF3FFE">
        <w:t>Jan 2010-</w:t>
      </w:r>
      <w:r w:rsidR="001F1379" w:rsidRPr="00DF3FFE">
        <w:t xml:space="preserve">        </w:t>
      </w:r>
      <w:r w:rsidRPr="00DF3FFE">
        <w:rPr>
          <w:b/>
        </w:rPr>
        <w:t>Lycoming College</w:t>
      </w:r>
      <w:r w:rsidR="004434B1">
        <w:t>, Biology Department</w:t>
      </w:r>
      <w:r w:rsidRPr="00DF3FFE">
        <w:rPr>
          <w:b/>
        </w:rPr>
        <w:t xml:space="preserve">        </w:t>
      </w:r>
      <w:r w:rsidR="004434B1">
        <w:rPr>
          <w:b/>
        </w:rPr>
        <w:tab/>
      </w:r>
      <w:r w:rsidR="004434B1">
        <w:rPr>
          <w:b/>
        </w:rPr>
        <w:tab/>
      </w:r>
      <w:r w:rsidRPr="00DF3FFE">
        <w:t>Williamsport, PA</w:t>
      </w:r>
    </w:p>
    <w:p w14:paraId="55A07F92" w14:textId="0F62BBB6" w:rsidR="005B5A0B" w:rsidRDefault="004434B1" w:rsidP="004434B1">
      <w:pPr>
        <w:tabs>
          <w:tab w:val="left" w:pos="720"/>
          <w:tab w:val="left" w:pos="1530"/>
          <w:tab w:val="left" w:pos="2160"/>
          <w:tab w:val="left" w:pos="2250"/>
        </w:tabs>
        <w:ind w:right="-270" w:firstLine="540"/>
      </w:pPr>
      <w:r>
        <w:t xml:space="preserve">  </w:t>
      </w:r>
      <w:r w:rsidR="00FE7694" w:rsidRPr="00DF3FFE">
        <w:t xml:space="preserve">Apr 2013        </w:t>
      </w:r>
      <w:r w:rsidR="00484C8A">
        <w:t xml:space="preserve"> </w:t>
      </w:r>
      <w:r w:rsidR="00FE7694" w:rsidRPr="00DF3FFE">
        <w:t xml:space="preserve"> </w:t>
      </w:r>
      <w:r>
        <w:t xml:space="preserve">Microbiology lab assistant </w:t>
      </w:r>
    </w:p>
    <w:p w14:paraId="6CE35E49" w14:textId="128ADCEA" w:rsidR="00FE7694" w:rsidRPr="00F95351" w:rsidRDefault="005B5A0B" w:rsidP="00F95351">
      <w:pPr>
        <w:tabs>
          <w:tab w:val="left" w:pos="720"/>
          <w:tab w:val="left" w:pos="1530"/>
          <w:tab w:val="left" w:pos="2160"/>
          <w:tab w:val="left" w:pos="2250"/>
        </w:tabs>
        <w:ind w:left="2160" w:right="-270"/>
      </w:pPr>
      <w:r w:rsidRPr="00F95351">
        <w:t>S</w:t>
      </w:r>
      <w:r w:rsidR="004434B1" w:rsidRPr="00F95351">
        <w:t xml:space="preserve">etting-up </w:t>
      </w:r>
      <w:r w:rsidRPr="00F95351">
        <w:t xml:space="preserve">equipment, chemicals and tools for microbiology experiments, troubleshooting student problems </w:t>
      </w:r>
      <w:r w:rsidR="004434B1" w:rsidRPr="00F95351">
        <w:t>and</w:t>
      </w:r>
      <w:r w:rsidRPr="00F95351">
        <w:t xml:space="preserve"> maintaining equipment</w:t>
      </w:r>
      <w:r w:rsidR="004434B1" w:rsidRPr="00F95351">
        <w:t>.</w:t>
      </w:r>
    </w:p>
    <w:p w14:paraId="1C8861B1" w14:textId="77777777" w:rsidR="00B16524" w:rsidRPr="00DF3FFE" w:rsidRDefault="00B16524" w:rsidP="005B00EA">
      <w:pPr>
        <w:tabs>
          <w:tab w:val="left" w:pos="1530"/>
          <w:tab w:val="left" w:pos="2250"/>
        </w:tabs>
        <w:ind w:right="-270"/>
      </w:pPr>
    </w:p>
    <w:p w14:paraId="1A8423E4" w14:textId="54DF2E3A" w:rsidR="00FE7694" w:rsidRPr="00DF3FFE" w:rsidRDefault="00FE7694" w:rsidP="001F1379">
      <w:pPr>
        <w:tabs>
          <w:tab w:val="left" w:pos="1440"/>
          <w:tab w:val="left" w:pos="8010"/>
          <w:tab w:val="left" w:pos="8640"/>
        </w:tabs>
        <w:ind w:firstLine="720"/>
      </w:pPr>
      <w:r w:rsidRPr="00DF3FFE">
        <w:t>June 20</w:t>
      </w:r>
      <w:r w:rsidR="00357A16">
        <w:t>09</w:t>
      </w:r>
      <w:r w:rsidRPr="00DF3FFE">
        <w:t>-</w:t>
      </w:r>
      <w:r w:rsidR="001F1379" w:rsidRPr="00DF3FFE">
        <w:t xml:space="preserve">      </w:t>
      </w:r>
      <w:proofErr w:type="spellStart"/>
      <w:r w:rsidRPr="00DF3FFE">
        <w:rPr>
          <w:b/>
        </w:rPr>
        <w:t>Lampire</w:t>
      </w:r>
      <w:proofErr w:type="spellEnd"/>
      <w:r w:rsidRPr="00DF3FFE">
        <w:rPr>
          <w:b/>
        </w:rPr>
        <w:t xml:space="preserve"> Biological Laboratories                                                   </w:t>
      </w:r>
      <w:r w:rsidR="001F1379" w:rsidRPr="00DF3FFE">
        <w:rPr>
          <w:b/>
        </w:rPr>
        <w:t xml:space="preserve"> </w:t>
      </w:r>
      <w:r w:rsidR="00B16524" w:rsidRPr="00DF3FFE">
        <w:t>Everett</w:t>
      </w:r>
      <w:r w:rsidRPr="00DF3FFE">
        <w:t>, PA</w:t>
      </w:r>
    </w:p>
    <w:p w14:paraId="5A61B2C0" w14:textId="62DAF129" w:rsidR="00FE7694" w:rsidRPr="00DF3FFE" w:rsidRDefault="00FE7694" w:rsidP="001F1379">
      <w:pPr>
        <w:tabs>
          <w:tab w:val="left" w:pos="1530"/>
          <w:tab w:val="left" w:pos="2250"/>
        </w:tabs>
        <w:ind w:left="-180" w:right="-270" w:firstLine="720"/>
      </w:pPr>
      <w:r w:rsidRPr="00DF3FFE">
        <w:t xml:space="preserve">   Apr 201</w:t>
      </w:r>
      <w:r w:rsidR="00357A16">
        <w:t>1</w:t>
      </w:r>
      <w:r w:rsidRPr="00DF3FFE">
        <w:t xml:space="preserve">         </w:t>
      </w:r>
      <w:r w:rsidR="00B16524" w:rsidRPr="00DF3FFE">
        <w:t>Everett Bioprocessing Facility</w:t>
      </w:r>
    </w:p>
    <w:p w14:paraId="2D9E78D9" w14:textId="7333A5F7" w:rsidR="00D1783E" w:rsidRDefault="00FE7694" w:rsidP="00FF6997">
      <w:pPr>
        <w:tabs>
          <w:tab w:val="left" w:pos="1440"/>
          <w:tab w:val="left" w:pos="2250"/>
        </w:tabs>
        <w:ind w:left="-180" w:right="-270" w:firstLine="720"/>
      </w:pPr>
      <w:r w:rsidRPr="00DF3FFE">
        <w:t xml:space="preserve">                           </w:t>
      </w:r>
      <w:r w:rsidR="004434B1">
        <w:t>Intern</w:t>
      </w:r>
      <w:r w:rsidR="005B5A0B">
        <w:t>.</w:t>
      </w:r>
      <w:r w:rsidR="004434B1">
        <w:t xml:space="preserve"> </w:t>
      </w:r>
      <w:r w:rsidR="005B5A0B">
        <w:t>P</w:t>
      </w:r>
      <w:r w:rsidR="004434B1">
        <w:t>roduction and purification of monoclonal and polyclonal antibodies.</w:t>
      </w:r>
    </w:p>
    <w:p w14:paraId="70FA1381" w14:textId="77777777" w:rsidR="00220201" w:rsidRDefault="00220201" w:rsidP="00F33452">
      <w:pPr>
        <w:ind w:left="720"/>
        <w:rPr>
          <w:b/>
          <w:sz w:val="32"/>
          <w:szCs w:val="32"/>
        </w:rPr>
      </w:pPr>
    </w:p>
    <w:p w14:paraId="0B241F3B" w14:textId="77777777" w:rsidR="00B16524" w:rsidRPr="00B16524" w:rsidRDefault="00B16524" w:rsidP="00F33452">
      <w:pPr>
        <w:ind w:left="720"/>
        <w:rPr>
          <w:b/>
        </w:rPr>
      </w:pPr>
      <w:r w:rsidRPr="00B16524">
        <w:rPr>
          <w:b/>
          <w:sz w:val="32"/>
          <w:szCs w:val="32"/>
        </w:rPr>
        <w:t>P</w:t>
      </w:r>
      <w:r w:rsidRPr="00B16524">
        <w:rPr>
          <w:b/>
        </w:rPr>
        <w:t xml:space="preserve">ROFESSIONAL </w:t>
      </w:r>
      <w:r w:rsidRPr="00B16524">
        <w:rPr>
          <w:b/>
          <w:sz w:val="32"/>
          <w:szCs w:val="32"/>
        </w:rPr>
        <w:t>S</w:t>
      </w:r>
      <w:r w:rsidRPr="00B16524">
        <w:rPr>
          <w:b/>
        </w:rPr>
        <w:t>OCIETIES</w:t>
      </w:r>
    </w:p>
    <w:p w14:paraId="347D45AA" w14:textId="48AF9D88" w:rsidR="00B16524" w:rsidRDefault="00B16524" w:rsidP="00537C9B">
      <w:pPr>
        <w:ind w:left="720"/>
      </w:pPr>
      <w:r>
        <w:t>2012</w:t>
      </w:r>
      <w:r w:rsidR="006B6F5D">
        <w:tab/>
      </w:r>
      <w:r w:rsidR="006B6F5D">
        <w:tab/>
      </w:r>
      <w:r w:rsidRPr="00B87AF1">
        <w:t>Alpha Epsilon Delta – Pre-Health Honor Society</w:t>
      </w:r>
    </w:p>
    <w:p w14:paraId="237E942E" w14:textId="0BC2D3D9" w:rsidR="00B16524" w:rsidRPr="00B87AF1" w:rsidRDefault="004434B1" w:rsidP="004434B1">
      <w:pPr>
        <w:ind w:firstLine="720"/>
      </w:pPr>
      <w:r>
        <w:t>2012</w:t>
      </w:r>
      <w:r w:rsidR="006B6F5D">
        <w:tab/>
      </w:r>
      <w:r w:rsidR="006B6F5D">
        <w:tab/>
      </w:r>
      <w:r w:rsidR="00B16524" w:rsidRPr="00B87AF1">
        <w:t xml:space="preserve">Beta </w:t>
      </w:r>
      <w:proofErr w:type="spellStart"/>
      <w:r w:rsidR="00B16524" w:rsidRPr="00B87AF1">
        <w:t>Beta</w:t>
      </w:r>
      <w:proofErr w:type="spellEnd"/>
      <w:r w:rsidR="00B16524" w:rsidRPr="00B87AF1">
        <w:t xml:space="preserve"> </w:t>
      </w:r>
      <w:proofErr w:type="spellStart"/>
      <w:r w:rsidR="00B16524" w:rsidRPr="00B87AF1">
        <w:t>Beta</w:t>
      </w:r>
      <w:proofErr w:type="spellEnd"/>
      <w:r w:rsidR="00B16524" w:rsidRPr="00B87AF1">
        <w:t xml:space="preserve"> – Biology Honor Society</w:t>
      </w:r>
    </w:p>
    <w:p w14:paraId="0E6694D0" w14:textId="4C45E946" w:rsidR="00B16524" w:rsidRPr="00B87AF1" w:rsidRDefault="004434B1" w:rsidP="004434B1">
      <w:pPr>
        <w:ind w:firstLine="720"/>
      </w:pPr>
      <w:r>
        <w:t>2012</w:t>
      </w:r>
      <w:r w:rsidR="006B6F5D">
        <w:tab/>
      </w:r>
      <w:r w:rsidR="006B6F5D">
        <w:tab/>
      </w:r>
      <w:r w:rsidR="00B16524" w:rsidRPr="00B87AF1">
        <w:t>Gamma Sigma Epsilon – Chemistry Honor Society</w:t>
      </w:r>
    </w:p>
    <w:p w14:paraId="3FD8E15B" w14:textId="6D284B45" w:rsidR="00B16524" w:rsidRPr="00B87AF1" w:rsidRDefault="004434B1" w:rsidP="004434B1">
      <w:pPr>
        <w:ind w:firstLine="720"/>
      </w:pPr>
      <w:r>
        <w:t>2012</w:t>
      </w:r>
      <w:r w:rsidR="006B6F5D">
        <w:tab/>
      </w:r>
      <w:r w:rsidR="006B6F5D">
        <w:tab/>
      </w:r>
      <w:r w:rsidR="00B16524" w:rsidRPr="00B87AF1">
        <w:t>Phi Kappa Phi Honor Society – Interdisciplinary Undergraduate Honor Society</w:t>
      </w:r>
    </w:p>
    <w:p w14:paraId="320B7ACE" w14:textId="4DE8DB94" w:rsidR="00B16524" w:rsidRPr="00B87AF1" w:rsidRDefault="00B16524" w:rsidP="00537C9B">
      <w:pPr>
        <w:ind w:left="720"/>
      </w:pPr>
      <w:r>
        <w:t>2011</w:t>
      </w:r>
      <w:r w:rsidR="006B6F5D">
        <w:tab/>
      </w:r>
      <w:r w:rsidR="006B6F5D">
        <w:tab/>
      </w:r>
      <w:r w:rsidRPr="00B87AF1">
        <w:t xml:space="preserve">American Society for Microbiology (ASM) </w:t>
      </w:r>
    </w:p>
    <w:p w14:paraId="4550EDA2" w14:textId="77777777" w:rsidR="008B668E" w:rsidRPr="00B87AF1" w:rsidRDefault="008B668E" w:rsidP="007A4079"/>
    <w:p w14:paraId="79F260F1" w14:textId="7B7C18F8" w:rsidR="008B668E" w:rsidRDefault="0015303C" w:rsidP="00123410">
      <w:pPr>
        <w:ind w:firstLine="720"/>
        <w:rPr>
          <w:b/>
        </w:rPr>
      </w:pPr>
      <w:r w:rsidRPr="0015303C">
        <w:rPr>
          <w:b/>
          <w:sz w:val="32"/>
          <w:szCs w:val="32"/>
        </w:rPr>
        <w:t>L</w:t>
      </w:r>
      <w:r w:rsidRPr="0015303C">
        <w:rPr>
          <w:b/>
        </w:rPr>
        <w:t>EADERSHIP</w:t>
      </w:r>
    </w:p>
    <w:p w14:paraId="5AA5DF1C" w14:textId="298A101F" w:rsidR="00123410" w:rsidRDefault="00123410" w:rsidP="00123410">
      <w:pPr>
        <w:tabs>
          <w:tab w:val="left" w:pos="2160"/>
        </w:tabs>
        <w:ind w:firstLine="720"/>
      </w:pPr>
      <w:r>
        <w:t xml:space="preserve">2012 </w:t>
      </w:r>
      <w:r w:rsidRPr="00B87AF1">
        <w:t>–</w:t>
      </w:r>
      <w:r>
        <w:t xml:space="preserve"> 2013    </w:t>
      </w:r>
      <w:r w:rsidRPr="00B87AF1">
        <w:t xml:space="preserve">President, Beta </w:t>
      </w:r>
      <w:proofErr w:type="spellStart"/>
      <w:r w:rsidRPr="00B87AF1">
        <w:t>Beta</w:t>
      </w:r>
      <w:proofErr w:type="spellEnd"/>
      <w:r w:rsidRPr="00B87AF1">
        <w:t xml:space="preserve"> </w:t>
      </w:r>
      <w:proofErr w:type="spellStart"/>
      <w:r w:rsidRPr="00B87AF1">
        <w:t>Beta</w:t>
      </w:r>
      <w:proofErr w:type="spellEnd"/>
      <w:r w:rsidRPr="00B87AF1">
        <w:t xml:space="preserve"> (Biology Honor Society)</w:t>
      </w:r>
    </w:p>
    <w:p w14:paraId="7F830368" w14:textId="37100357" w:rsidR="00123410" w:rsidRPr="00B87AF1" w:rsidRDefault="004434B1" w:rsidP="00123410">
      <w:pPr>
        <w:tabs>
          <w:tab w:val="left" w:pos="2160"/>
        </w:tabs>
        <w:ind w:firstLine="720"/>
      </w:pPr>
      <w:r>
        <w:t xml:space="preserve">2012 </w:t>
      </w:r>
      <w:r w:rsidRPr="00B87AF1">
        <w:t>–</w:t>
      </w:r>
      <w:r>
        <w:t xml:space="preserve"> 2013    </w:t>
      </w:r>
      <w:r w:rsidR="00123410" w:rsidRPr="00B87AF1">
        <w:t>Secretary, Gamma Sigma Epsilon (Chemistry Honor Society)</w:t>
      </w:r>
    </w:p>
    <w:p w14:paraId="71845B67" w14:textId="326B2B26" w:rsidR="007A4079" w:rsidRDefault="007A4079" w:rsidP="007A4079">
      <w:pPr>
        <w:tabs>
          <w:tab w:val="left" w:pos="2160"/>
        </w:tabs>
        <w:ind w:firstLine="720"/>
      </w:pPr>
      <w:r>
        <w:t>201</w:t>
      </w:r>
      <w:r w:rsidR="00021109">
        <w:t>0</w:t>
      </w:r>
      <w:r>
        <w:t xml:space="preserve"> – 201</w:t>
      </w:r>
      <w:r w:rsidR="00021109">
        <w:t>1</w:t>
      </w:r>
      <w:r w:rsidRPr="007A4079">
        <w:t xml:space="preserve"> </w:t>
      </w:r>
      <w:r>
        <w:t xml:space="preserve">   </w:t>
      </w:r>
      <w:r w:rsidRPr="00B87AF1">
        <w:t xml:space="preserve">Lycoming College United Campus Ministry </w:t>
      </w:r>
      <w:r>
        <w:t xml:space="preserve">Search </w:t>
      </w:r>
      <w:r w:rsidRPr="00B87AF1">
        <w:t>Leader</w:t>
      </w:r>
    </w:p>
    <w:p w14:paraId="554B13A5" w14:textId="778DD9F8" w:rsidR="00123410" w:rsidRDefault="007A4079" w:rsidP="007A4079">
      <w:pPr>
        <w:tabs>
          <w:tab w:val="left" w:pos="2160"/>
        </w:tabs>
        <w:ind w:firstLine="720"/>
      </w:pPr>
      <w:r>
        <w:t>20</w:t>
      </w:r>
      <w:r w:rsidR="00021109">
        <w:t>10</w:t>
      </w:r>
      <w:r>
        <w:t xml:space="preserve"> – 2013</w:t>
      </w:r>
      <w:r w:rsidRPr="007A4079">
        <w:t xml:space="preserve"> </w:t>
      </w:r>
      <w:r>
        <w:t xml:space="preserve">   </w:t>
      </w:r>
      <w:r w:rsidRPr="00B87AF1">
        <w:t>Lycoming College United Campus Ministry Leader</w:t>
      </w:r>
    </w:p>
    <w:p w14:paraId="3E1245CC" w14:textId="7A126426" w:rsidR="00123410" w:rsidRDefault="00021109" w:rsidP="00123410">
      <w:pPr>
        <w:ind w:firstLine="720"/>
      </w:pPr>
      <w:r>
        <w:lastRenderedPageBreak/>
        <w:t xml:space="preserve">2008 – 2009   </w:t>
      </w:r>
      <w:r w:rsidRPr="00B87AF1">
        <w:t xml:space="preserve"> </w:t>
      </w:r>
      <w:r w:rsidR="00123410" w:rsidRPr="00B87AF1">
        <w:t>Junior Director</w:t>
      </w:r>
      <w:r w:rsidR="00123410">
        <w:t xml:space="preserve"> HOBY Community Leadership Workshop (</w:t>
      </w:r>
      <w:proofErr w:type="spellStart"/>
      <w:r w:rsidR="00123410">
        <w:t>CLeW</w:t>
      </w:r>
      <w:proofErr w:type="spellEnd"/>
      <w:r w:rsidR="00123410">
        <w:t>)</w:t>
      </w:r>
    </w:p>
    <w:p w14:paraId="57167445" w14:textId="499F5739" w:rsidR="00123410" w:rsidRPr="00B87AF1" w:rsidRDefault="00123410" w:rsidP="00021109">
      <w:pPr>
        <w:ind w:left="1440" w:firstLine="720"/>
      </w:pPr>
      <w:r w:rsidRPr="00B87AF1">
        <w:t>Founder and President SWPA HOBY Alumni Assoc</w:t>
      </w:r>
      <w:r>
        <w:t>iation</w:t>
      </w:r>
    </w:p>
    <w:p w14:paraId="380F56E4" w14:textId="77777777" w:rsidR="007A4079" w:rsidRDefault="007A4079" w:rsidP="00123410">
      <w:pPr>
        <w:ind w:left="720"/>
      </w:pPr>
    </w:p>
    <w:p w14:paraId="4BD31291" w14:textId="64F15A9A" w:rsidR="0015303C" w:rsidRDefault="0015303C" w:rsidP="00123410">
      <w:pPr>
        <w:ind w:left="720"/>
        <w:rPr>
          <w:b/>
        </w:rPr>
      </w:pPr>
      <w:r w:rsidRPr="0015303C">
        <w:rPr>
          <w:b/>
          <w:sz w:val="32"/>
          <w:szCs w:val="32"/>
        </w:rPr>
        <w:t>C</w:t>
      </w:r>
      <w:r w:rsidRPr="0015303C">
        <w:rPr>
          <w:b/>
        </w:rPr>
        <w:t xml:space="preserve">OMMITTEE </w:t>
      </w:r>
      <w:r w:rsidRPr="0015303C">
        <w:rPr>
          <w:b/>
          <w:sz w:val="32"/>
          <w:szCs w:val="32"/>
        </w:rPr>
        <w:t>E</w:t>
      </w:r>
      <w:r w:rsidRPr="0015303C">
        <w:rPr>
          <w:b/>
        </w:rPr>
        <w:t>XPERIENCE</w:t>
      </w:r>
    </w:p>
    <w:p w14:paraId="26806D36" w14:textId="2C6CE6EE" w:rsidR="00537C9B" w:rsidRPr="00B87AF1" w:rsidRDefault="00537C9B" w:rsidP="00123410">
      <w:pPr>
        <w:ind w:left="720"/>
      </w:pPr>
      <w:r w:rsidRPr="00B87AF1">
        <w:t>201</w:t>
      </w:r>
      <w:r w:rsidR="00123410">
        <w:t xml:space="preserve">3 – </w:t>
      </w:r>
      <w:r w:rsidRPr="00B87AF1">
        <w:t>201</w:t>
      </w:r>
      <w:r w:rsidR="005520B6">
        <w:t>8</w:t>
      </w:r>
      <w:r w:rsidRPr="00B87AF1">
        <w:tab/>
        <w:t xml:space="preserve">Seminar Board, Audio &amp; Visual and Program, </w:t>
      </w:r>
      <w:r w:rsidR="00123410">
        <w:t>and</w:t>
      </w:r>
      <w:r w:rsidRPr="00B87AF1">
        <w:t xml:space="preserve"> Fundraising </w:t>
      </w:r>
      <w:r>
        <w:t>c</w:t>
      </w:r>
      <w:r w:rsidRPr="00B87AF1">
        <w:t xml:space="preserve">ommittee </w:t>
      </w:r>
    </w:p>
    <w:p w14:paraId="27EA83DD" w14:textId="6E1042C3" w:rsidR="00537C9B" w:rsidRPr="00B87AF1" w:rsidRDefault="00123410" w:rsidP="00537C9B">
      <w:pPr>
        <w:ind w:left="720" w:firstLine="720"/>
      </w:pPr>
      <w:r>
        <w:t xml:space="preserve">              </w:t>
      </w:r>
      <w:r w:rsidR="00537C9B" w:rsidRPr="00B87AF1">
        <w:t xml:space="preserve">Central PA </w:t>
      </w:r>
      <w:r w:rsidRPr="00B87AF1">
        <w:t xml:space="preserve">Hugh O’ Brian Youth Leadership </w:t>
      </w:r>
      <w:r>
        <w:t>(</w:t>
      </w:r>
      <w:r w:rsidR="00537C9B" w:rsidRPr="00B87AF1">
        <w:t>HOBY</w:t>
      </w:r>
      <w:r>
        <w:t>)</w:t>
      </w:r>
      <w:r w:rsidR="00537C9B" w:rsidRPr="00B87AF1">
        <w:t xml:space="preserve"> Seminar</w:t>
      </w:r>
    </w:p>
    <w:p w14:paraId="4E4F8E4B" w14:textId="77777777" w:rsidR="00537C9B" w:rsidRPr="00B87AF1" w:rsidRDefault="00537C9B" w:rsidP="00537C9B">
      <w:pPr>
        <w:sectPr w:rsidR="00537C9B" w:rsidRPr="00B87AF1" w:rsidSect="00323F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4A3D5D" w14:textId="6E15B8DE" w:rsidR="00537C9B" w:rsidRDefault="00537C9B" w:rsidP="00537C9B">
      <w:r>
        <w:t>2</w:t>
      </w:r>
      <w:r w:rsidRPr="00B87AF1">
        <w:t>012</w:t>
      </w:r>
      <w:r w:rsidR="00123410">
        <w:t xml:space="preserve">                </w:t>
      </w:r>
      <w:r w:rsidRPr="00B87AF1">
        <w:t xml:space="preserve">Audio &amp; Visual and Program, </w:t>
      </w:r>
      <w:r w:rsidR="00123410">
        <w:t>and Fundraising committee</w:t>
      </w:r>
    </w:p>
    <w:p w14:paraId="14481F01" w14:textId="23FB90FF" w:rsidR="00123410" w:rsidRPr="00B87AF1" w:rsidRDefault="00123410" w:rsidP="00123410">
      <w:r>
        <w:t xml:space="preserve">                          </w:t>
      </w:r>
      <w:r w:rsidRPr="00B87AF1">
        <w:t xml:space="preserve">Central PA Hugh O’ Brian Youth Leadership </w:t>
      </w:r>
      <w:r>
        <w:t>(</w:t>
      </w:r>
      <w:r w:rsidRPr="00B87AF1">
        <w:t>HOBY</w:t>
      </w:r>
      <w:r>
        <w:t>)</w:t>
      </w:r>
      <w:r w:rsidRPr="00B87AF1">
        <w:t xml:space="preserve"> Seminar</w:t>
      </w:r>
    </w:p>
    <w:p w14:paraId="1194125B" w14:textId="3F852AD7" w:rsidR="00537C9B" w:rsidRDefault="00123410" w:rsidP="001F1379">
      <w:pPr>
        <w:rPr>
          <w:b/>
        </w:rPr>
      </w:pPr>
      <w:r>
        <w:t xml:space="preserve">2008 – 2009   </w:t>
      </w:r>
      <w:r w:rsidR="007A4079">
        <w:t xml:space="preserve"> </w:t>
      </w:r>
      <w:r w:rsidRPr="00B87AF1">
        <w:t>HOBY Central PA Seminar Alumni Advisory Board</w:t>
      </w:r>
    </w:p>
    <w:p w14:paraId="29D5CE22" w14:textId="77777777" w:rsidR="0015303C" w:rsidRPr="0015303C" w:rsidRDefault="0015303C" w:rsidP="001F1379">
      <w:pPr>
        <w:rPr>
          <w:b/>
        </w:rPr>
      </w:pPr>
    </w:p>
    <w:p w14:paraId="28593B2A" w14:textId="0D30805A" w:rsidR="00537C9B" w:rsidRDefault="0015303C" w:rsidP="001F1379">
      <w:pPr>
        <w:rPr>
          <w:b/>
        </w:rPr>
      </w:pPr>
      <w:r w:rsidRPr="0015303C">
        <w:rPr>
          <w:b/>
          <w:sz w:val="32"/>
          <w:szCs w:val="32"/>
        </w:rPr>
        <w:t>S</w:t>
      </w:r>
      <w:r w:rsidRPr="0015303C">
        <w:rPr>
          <w:b/>
        </w:rPr>
        <w:t xml:space="preserve">ERVICE AND </w:t>
      </w:r>
      <w:r w:rsidRPr="0015303C">
        <w:rPr>
          <w:b/>
          <w:sz w:val="32"/>
          <w:szCs w:val="32"/>
        </w:rPr>
        <w:t>A</w:t>
      </w:r>
      <w:r w:rsidRPr="0015303C">
        <w:rPr>
          <w:b/>
        </w:rPr>
        <w:t>CTIVITIES</w:t>
      </w:r>
    </w:p>
    <w:p w14:paraId="4592D00B" w14:textId="41504710" w:rsidR="006C4AC6" w:rsidRDefault="006C4AC6" w:rsidP="006B6F5D">
      <w:pPr>
        <w:tabs>
          <w:tab w:val="left" w:pos="1440"/>
        </w:tabs>
      </w:pPr>
      <w:r>
        <w:t>2018 – 20</w:t>
      </w:r>
      <w:r w:rsidR="0067620A">
        <w:t>21</w:t>
      </w:r>
      <w:r>
        <w:t xml:space="preserve">    Vice-Chair of Program, Central PA Hugh O’Brian Youth Leadership</w:t>
      </w:r>
    </w:p>
    <w:p w14:paraId="1065683C" w14:textId="331902A4" w:rsidR="005520B6" w:rsidRDefault="005520B6" w:rsidP="006B6F5D">
      <w:pPr>
        <w:tabs>
          <w:tab w:val="left" w:pos="1440"/>
        </w:tabs>
      </w:pPr>
      <w:r>
        <w:t>2017 – 2018    Ass</w:t>
      </w:r>
      <w:r w:rsidR="006C4AC6">
        <w:t>istant to Vice-Chair of Program</w:t>
      </w:r>
      <w:r>
        <w:t>, Central PA Hugh O’Brian Youth Leadership</w:t>
      </w:r>
    </w:p>
    <w:p w14:paraId="239B5486" w14:textId="68E410CD" w:rsidR="006B6F5D" w:rsidRDefault="006B6F5D" w:rsidP="006B6F5D">
      <w:pPr>
        <w:tabs>
          <w:tab w:val="left" w:pos="1440"/>
        </w:tabs>
      </w:pPr>
      <w:r>
        <w:t>2015</w:t>
      </w:r>
      <w:r w:rsidR="00BF1AEF">
        <w:t xml:space="preserve"> – 2 016</w:t>
      </w:r>
      <w:r>
        <w:tab/>
        <w:t xml:space="preserve">Paparazzi </w:t>
      </w:r>
      <w:r w:rsidR="00903BF2">
        <w:t>Director</w:t>
      </w:r>
      <w:r>
        <w:t>, Central PA Hugh O’Brian Youth Leadership Seminar</w:t>
      </w:r>
    </w:p>
    <w:p w14:paraId="25603796" w14:textId="07C2088D" w:rsidR="00123410" w:rsidRPr="00B87AF1" w:rsidRDefault="00123410" w:rsidP="00123410">
      <w:pPr>
        <w:tabs>
          <w:tab w:val="left" w:pos="1440"/>
        </w:tabs>
      </w:pPr>
      <w:r>
        <w:t xml:space="preserve">2009 – 2010 </w:t>
      </w:r>
      <w:r>
        <w:tab/>
      </w:r>
      <w:r w:rsidRPr="00B87AF1">
        <w:t>Lycoming College Community Service Scholar</w:t>
      </w:r>
    </w:p>
    <w:p w14:paraId="77414F07" w14:textId="54308468" w:rsidR="00123410" w:rsidRDefault="004434B1" w:rsidP="00123410">
      <w:pPr>
        <w:tabs>
          <w:tab w:val="left" w:pos="1440"/>
        </w:tabs>
      </w:pPr>
      <w:r>
        <w:t>2009 – 2010</w:t>
      </w:r>
      <w:r w:rsidR="00123410">
        <w:tab/>
      </w:r>
      <w:r w:rsidR="00123410" w:rsidRPr="00B87AF1">
        <w:t>Study Buddies Tutor</w:t>
      </w:r>
    </w:p>
    <w:p w14:paraId="44574D6F" w14:textId="72A6B8EE" w:rsidR="00123410" w:rsidRPr="00B87AF1" w:rsidRDefault="00123410" w:rsidP="00123410">
      <w:pPr>
        <w:tabs>
          <w:tab w:val="left" w:pos="1440"/>
        </w:tabs>
      </w:pPr>
      <w:r>
        <w:t xml:space="preserve">2008 – 2015    Alumni Volunteer, </w:t>
      </w:r>
      <w:r w:rsidRPr="00B87AF1">
        <w:t xml:space="preserve">Central PA </w:t>
      </w:r>
      <w:r>
        <w:t>Hugh O’ Brian Youth Leadership (HOBY)</w:t>
      </w:r>
    </w:p>
    <w:p w14:paraId="549C8985" w14:textId="0956791D" w:rsidR="00537C9B" w:rsidRPr="00537C9B" w:rsidRDefault="00537C9B" w:rsidP="001F1379">
      <w:pPr>
        <w:sectPr w:rsidR="00537C9B" w:rsidRPr="00537C9B" w:rsidSect="001F1379">
          <w:headerReference w:type="default" r:id="rId9"/>
          <w:footerReference w:type="default" r:id="rId10"/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8445A57" w14:textId="0F55E049" w:rsidR="00BE3518" w:rsidRPr="00B87AF1" w:rsidRDefault="00BE3518" w:rsidP="007A4079">
      <w:pPr>
        <w:tabs>
          <w:tab w:val="left" w:pos="2160"/>
        </w:tabs>
      </w:pPr>
      <w:r w:rsidRPr="00B87AF1">
        <w:tab/>
        <w:t xml:space="preserve"> </w:t>
      </w:r>
    </w:p>
    <w:p w14:paraId="77D4B905" w14:textId="77777777" w:rsidR="00544DE6" w:rsidRPr="00B87AF1" w:rsidRDefault="00544DE6" w:rsidP="00DD031D">
      <w:pPr>
        <w:tabs>
          <w:tab w:val="left" w:pos="2610"/>
          <w:tab w:val="left" w:pos="3150"/>
        </w:tabs>
        <w:rPr>
          <w:ins w:id="0" w:author="Krebs, Jordan (NIH/OD) [E]" w:date="2015-02-24T11:28:00Z"/>
          <w:u w:val="single"/>
        </w:rPr>
        <w:sectPr w:rsidR="00544DE6" w:rsidRPr="00B87AF1" w:rsidSect="00915A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EF95DF" w14:textId="77777777" w:rsidR="005C0ADC" w:rsidRPr="00B87AF1" w:rsidRDefault="005C0ADC" w:rsidP="004223E3">
      <w:pPr>
        <w:contextualSpacing/>
        <w:rPr>
          <w:u w:val="single"/>
        </w:rPr>
        <w:sectPr w:rsidR="005C0ADC" w:rsidRPr="00B87AF1" w:rsidSect="005C0AD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59ACA1" w14:textId="77777777" w:rsidR="004E5DEA" w:rsidRPr="00B87AF1" w:rsidRDefault="004E5DEA" w:rsidP="00544DE6"/>
    <w:sectPr w:rsidR="004E5DEA" w:rsidRPr="00B87AF1" w:rsidSect="00DF57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A490" w14:textId="77777777" w:rsidR="007A395A" w:rsidRDefault="007A395A" w:rsidP="007D52E7">
      <w:r>
        <w:separator/>
      </w:r>
    </w:p>
  </w:endnote>
  <w:endnote w:type="continuationSeparator" w:id="0">
    <w:p w14:paraId="0FBF024F" w14:textId="77777777" w:rsidR="007A395A" w:rsidRDefault="007A395A" w:rsidP="007D52E7">
      <w:r>
        <w:continuationSeparator/>
      </w:r>
    </w:p>
  </w:endnote>
  <w:endnote w:type="continuationNotice" w:id="1">
    <w:p w14:paraId="76316C6C" w14:textId="77777777" w:rsidR="007A395A" w:rsidRDefault="007A3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48D1" w14:textId="77777777" w:rsidR="00194F6D" w:rsidRDefault="0019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397B" w14:textId="77777777" w:rsidR="007A395A" w:rsidRDefault="007A395A" w:rsidP="007D52E7">
      <w:r>
        <w:separator/>
      </w:r>
    </w:p>
  </w:footnote>
  <w:footnote w:type="continuationSeparator" w:id="0">
    <w:p w14:paraId="71B18C2D" w14:textId="77777777" w:rsidR="007A395A" w:rsidRDefault="007A395A" w:rsidP="007D52E7">
      <w:r>
        <w:continuationSeparator/>
      </w:r>
    </w:p>
  </w:footnote>
  <w:footnote w:type="continuationNotice" w:id="1">
    <w:p w14:paraId="284E32B3" w14:textId="77777777" w:rsidR="007A395A" w:rsidRDefault="007A3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F087" w14:textId="77777777" w:rsidR="00194F6D" w:rsidRDefault="0019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4B8"/>
    <w:multiLevelType w:val="hybridMultilevel"/>
    <w:tmpl w:val="4C6E6A56"/>
    <w:lvl w:ilvl="0" w:tplc="069A976A">
      <w:start w:val="2008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1204C"/>
    <w:multiLevelType w:val="hybridMultilevel"/>
    <w:tmpl w:val="864A54F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F57F3"/>
    <w:multiLevelType w:val="hybridMultilevel"/>
    <w:tmpl w:val="7CF2EF18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9E7"/>
    <w:multiLevelType w:val="hybridMultilevel"/>
    <w:tmpl w:val="58869AB2"/>
    <w:lvl w:ilvl="0" w:tplc="3F54E19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1F10867"/>
    <w:multiLevelType w:val="hybridMultilevel"/>
    <w:tmpl w:val="06FC37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37A9"/>
    <w:multiLevelType w:val="multilevel"/>
    <w:tmpl w:val="15105372"/>
    <w:lvl w:ilvl="0">
      <w:start w:val="2012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60" w:hanging="8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60" w:hanging="8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DA63C7"/>
    <w:multiLevelType w:val="hybridMultilevel"/>
    <w:tmpl w:val="C134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73DC1"/>
    <w:multiLevelType w:val="hybridMultilevel"/>
    <w:tmpl w:val="BBC86DBA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CB4"/>
    <w:multiLevelType w:val="hybridMultilevel"/>
    <w:tmpl w:val="F63CFF08"/>
    <w:lvl w:ilvl="0" w:tplc="BF025332">
      <w:start w:val="200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F5162B"/>
    <w:multiLevelType w:val="hybridMultilevel"/>
    <w:tmpl w:val="CA444AD0"/>
    <w:lvl w:ilvl="0" w:tplc="AA061ED8">
      <w:start w:val="200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2A0574"/>
    <w:multiLevelType w:val="hybridMultilevel"/>
    <w:tmpl w:val="84AA0228"/>
    <w:lvl w:ilvl="0" w:tplc="9118D762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20287"/>
    <w:multiLevelType w:val="hybridMultilevel"/>
    <w:tmpl w:val="F3A6C864"/>
    <w:lvl w:ilvl="0" w:tplc="150AA7E2">
      <w:start w:val="2009"/>
      <w:numFmt w:val="decimal"/>
      <w:lvlText w:val="%1"/>
      <w:lvlJc w:val="left"/>
      <w:pPr>
        <w:ind w:left="81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36F640EB"/>
    <w:multiLevelType w:val="hybridMultilevel"/>
    <w:tmpl w:val="9B64C95E"/>
    <w:lvl w:ilvl="0" w:tplc="B4C219C2">
      <w:start w:val="2007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06D20"/>
    <w:multiLevelType w:val="hybridMultilevel"/>
    <w:tmpl w:val="844AA4AE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F4497"/>
    <w:multiLevelType w:val="multilevel"/>
    <w:tmpl w:val="15105372"/>
    <w:lvl w:ilvl="0">
      <w:start w:val="2012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60" w:hanging="8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60" w:hanging="8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BE46ADF"/>
    <w:multiLevelType w:val="hybridMultilevel"/>
    <w:tmpl w:val="14CAD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144"/>
    <w:multiLevelType w:val="hybridMultilevel"/>
    <w:tmpl w:val="6CE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5316"/>
    <w:multiLevelType w:val="hybridMultilevel"/>
    <w:tmpl w:val="7CBEF34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42F1C"/>
    <w:multiLevelType w:val="hybridMultilevel"/>
    <w:tmpl w:val="849A6DA8"/>
    <w:lvl w:ilvl="0" w:tplc="04090001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B73C5"/>
    <w:multiLevelType w:val="hybridMultilevel"/>
    <w:tmpl w:val="98D81A3C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839C7"/>
    <w:multiLevelType w:val="hybridMultilevel"/>
    <w:tmpl w:val="2CC60454"/>
    <w:lvl w:ilvl="0" w:tplc="7C2E6794">
      <w:start w:val="2011"/>
      <w:numFmt w:val="decimal"/>
      <w:lvlText w:val="%1"/>
      <w:lvlJc w:val="left"/>
      <w:pPr>
        <w:ind w:left="116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105C7F"/>
    <w:multiLevelType w:val="hybridMultilevel"/>
    <w:tmpl w:val="BAEC7D1A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3766A"/>
    <w:multiLevelType w:val="hybridMultilevel"/>
    <w:tmpl w:val="29D66332"/>
    <w:lvl w:ilvl="0" w:tplc="3D928BDE">
      <w:start w:val="2007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8C7AE5"/>
    <w:multiLevelType w:val="hybridMultilevel"/>
    <w:tmpl w:val="D98E961A"/>
    <w:lvl w:ilvl="0" w:tplc="3030ED8C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A0305"/>
    <w:multiLevelType w:val="hybridMultilevel"/>
    <w:tmpl w:val="E94E002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325146"/>
    <w:multiLevelType w:val="hybridMultilevel"/>
    <w:tmpl w:val="E68C22F0"/>
    <w:lvl w:ilvl="0" w:tplc="836A0226">
      <w:start w:val="1"/>
      <w:numFmt w:val="decimal"/>
      <w:lvlText w:val="%1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7CED5DB1"/>
    <w:multiLevelType w:val="hybridMultilevel"/>
    <w:tmpl w:val="61A0C758"/>
    <w:lvl w:ilvl="0" w:tplc="04090001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1512">
    <w:abstractNumId w:val="8"/>
  </w:num>
  <w:num w:numId="2" w16cid:durableId="973098874">
    <w:abstractNumId w:val="0"/>
  </w:num>
  <w:num w:numId="3" w16cid:durableId="1646810382">
    <w:abstractNumId w:val="24"/>
  </w:num>
  <w:num w:numId="4" w16cid:durableId="44910083">
    <w:abstractNumId w:val="17"/>
  </w:num>
  <w:num w:numId="5" w16cid:durableId="359940890">
    <w:abstractNumId w:val="1"/>
  </w:num>
  <w:num w:numId="6" w16cid:durableId="1585990006">
    <w:abstractNumId w:val="4"/>
  </w:num>
  <w:num w:numId="7" w16cid:durableId="1246652566">
    <w:abstractNumId w:val="11"/>
  </w:num>
  <w:num w:numId="8" w16cid:durableId="2067944225">
    <w:abstractNumId w:val="16"/>
  </w:num>
  <w:num w:numId="9" w16cid:durableId="43718376">
    <w:abstractNumId w:val="3"/>
  </w:num>
  <w:num w:numId="10" w16cid:durableId="1582595915">
    <w:abstractNumId w:val="18"/>
  </w:num>
  <w:num w:numId="11" w16cid:durableId="10686992">
    <w:abstractNumId w:val="22"/>
  </w:num>
  <w:num w:numId="12" w16cid:durableId="1051349753">
    <w:abstractNumId w:val="12"/>
  </w:num>
  <w:num w:numId="13" w16cid:durableId="1793984884">
    <w:abstractNumId w:val="26"/>
  </w:num>
  <w:num w:numId="14" w16cid:durableId="459342116">
    <w:abstractNumId w:val="7"/>
  </w:num>
  <w:num w:numId="15" w16cid:durableId="1091658608">
    <w:abstractNumId w:val="19"/>
  </w:num>
  <w:num w:numId="16" w16cid:durableId="1851211595">
    <w:abstractNumId w:val="2"/>
  </w:num>
  <w:num w:numId="17" w16cid:durableId="1905139730">
    <w:abstractNumId w:val="6"/>
  </w:num>
  <w:num w:numId="18" w16cid:durableId="2091347902">
    <w:abstractNumId w:val="23"/>
  </w:num>
  <w:num w:numId="19" w16cid:durableId="1976063486">
    <w:abstractNumId w:val="10"/>
  </w:num>
  <w:num w:numId="20" w16cid:durableId="1364670603">
    <w:abstractNumId w:val="13"/>
  </w:num>
  <w:num w:numId="21" w16cid:durableId="310792095">
    <w:abstractNumId w:val="21"/>
  </w:num>
  <w:num w:numId="22" w16cid:durableId="326834370">
    <w:abstractNumId w:val="9"/>
  </w:num>
  <w:num w:numId="23" w16cid:durableId="988241684">
    <w:abstractNumId w:val="25"/>
  </w:num>
  <w:num w:numId="24" w16cid:durableId="1277441064">
    <w:abstractNumId w:val="5"/>
  </w:num>
  <w:num w:numId="25" w16cid:durableId="2042777340">
    <w:abstractNumId w:val="14"/>
  </w:num>
  <w:num w:numId="26" w16cid:durableId="1894150122">
    <w:abstractNumId w:val="15"/>
  </w:num>
  <w:num w:numId="27" w16cid:durableId="16806973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03"/>
    <w:rsid w:val="00021109"/>
    <w:rsid w:val="0002550F"/>
    <w:rsid w:val="0002730A"/>
    <w:rsid w:val="00034D82"/>
    <w:rsid w:val="0003587C"/>
    <w:rsid w:val="00061AA4"/>
    <w:rsid w:val="000770FC"/>
    <w:rsid w:val="000929BF"/>
    <w:rsid w:val="00093474"/>
    <w:rsid w:val="0009445B"/>
    <w:rsid w:val="0009505B"/>
    <w:rsid w:val="00096BE8"/>
    <w:rsid w:val="000A5468"/>
    <w:rsid w:val="000B0A54"/>
    <w:rsid w:val="000B2557"/>
    <w:rsid w:val="000B4ED9"/>
    <w:rsid w:val="000D0EEB"/>
    <w:rsid w:val="000E3244"/>
    <w:rsid w:val="000E4D94"/>
    <w:rsid w:val="00105C3B"/>
    <w:rsid w:val="001107B5"/>
    <w:rsid w:val="0011099F"/>
    <w:rsid w:val="00122D7E"/>
    <w:rsid w:val="00123410"/>
    <w:rsid w:val="00124C51"/>
    <w:rsid w:val="00125173"/>
    <w:rsid w:val="00133D2E"/>
    <w:rsid w:val="00140D27"/>
    <w:rsid w:val="001433BA"/>
    <w:rsid w:val="0015303C"/>
    <w:rsid w:val="001560B1"/>
    <w:rsid w:val="00172C4C"/>
    <w:rsid w:val="00180EE5"/>
    <w:rsid w:val="0018662A"/>
    <w:rsid w:val="00194F6D"/>
    <w:rsid w:val="001A6134"/>
    <w:rsid w:val="001D2808"/>
    <w:rsid w:val="001F1379"/>
    <w:rsid w:val="001F1E92"/>
    <w:rsid w:val="001F294A"/>
    <w:rsid w:val="00203192"/>
    <w:rsid w:val="00203BEF"/>
    <w:rsid w:val="00204C57"/>
    <w:rsid w:val="00204C75"/>
    <w:rsid w:val="00220201"/>
    <w:rsid w:val="0022719C"/>
    <w:rsid w:val="00251A91"/>
    <w:rsid w:val="00255B3A"/>
    <w:rsid w:val="00276F04"/>
    <w:rsid w:val="002966E4"/>
    <w:rsid w:val="002A4B1E"/>
    <w:rsid w:val="002C1001"/>
    <w:rsid w:val="002C4BAE"/>
    <w:rsid w:val="002D1DA9"/>
    <w:rsid w:val="002D255E"/>
    <w:rsid w:val="002D2BC6"/>
    <w:rsid w:val="002D3787"/>
    <w:rsid w:val="002E14CF"/>
    <w:rsid w:val="0030252C"/>
    <w:rsid w:val="0032367D"/>
    <w:rsid w:val="00323FCC"/>
    <w:rsid w:val="00327749"/>
    <w:rsid w:val="003328C5"/>
    <w:rsid w:val="0033672F"/>
    <w:rsid w:val="0034113C"/>
    <w:rsid w:val="00357A16"/>
    <w:rsid w:val="003602B6"/>
    <w:rsid w:val="00364D8E"/>
    <w:rsid w:val="003652F5"/>
    <w:rsid w:val="003759B2"/>
    <w:rsid w:val="00383C90"/>
    <w:rsid w:val="00385B7A"/>
    <w:rsid w:val="003A48AF"/>
    <w:rsid w:val="003A4B8D"/>
    <w:rsid w:val="003C2685"/>
    <w:rsid w:val="003D2948"/>
    <w:rsid w:val="003D3ADE"/>
    <w:rsid w:val="003D5BAF"/>
    <w:rsid w:val="004021F4"/>
    <w:rsid w:val="004033EF"/>
    <w:rsid w:val="00403D4C"/>
    <w:rsid w:val="00416066"/>
    <w:rsid w:val="004223E3"/>
    <w:rsid w:val="0043477E"/>
    <w:rsid w:val="004400A9"/>
    <w:rsid w:val="0044171A"/>
    <w:rsid w:val="004434B1"/>
    <w:rsid w:val="00443522"/>
    <w:rsid w:val="00444E9A"/>
    <w:rsid w:val="00484C8A"/>
    <w:rsid w:val="004E5DEA"/>
    <w:rsid w:val="004F08E1"/>
    <w:rsid w:val="004F4ABE"/>
    <w:rsid w:val="005065C7"/>
    <w:rsid w:val="005103B3"/>
    <w:rsid w:val="00520CF7"/>
    <w:rsid w:val="005261B8"/>
    <w:rsid w:val="00535CA5"/>
    <w:rsid w:val="00537612"/>
    <w:rsid w:val="00537C9B"/>
    <w:rsid w:val="00544DE6"/>
    <w:rsid w:val="00544E23"/>
    <w:rsid w:val="00547D5C"/>
    <w:rsid w:val="005501BC"/>
    <w:rsid w:val="005520B6"/>
    <w:rsid w:val="00565793"/>
    <w:rsid w:val="00584140"/>
    <w:rsid w:val="005A4A6A"/>
    <w:rsid w:val="005B00EA"/>
    <w:rsid w:val="005B5A0B"/>
    <w:rsid w:val="005C0A18"/>
    <w:rsid w:val="005C0ADC"/>
    <w:rsid w:val="005C667E"/>
    <w:rsid w:val="005D62CC"/>
    <w:rsid w:val="00605213"/>
    <w:rsid w:val="00614C48"/>
    <w:rsid w:val="0061792F"/>
    <w:rsid w:val="006241ED"/>
    <w:rsid w:val="006319AF"/>
    <w:rsid w:val="006320CF"/>
    <w:rsid w:val="00637525"/>
    <w:rsid w:val="00637CE9"/>
    <w:rsid w:val="00657B7F"/>
    <w:rsid w:val="0067022D"/>
    <w:rsid w:val="00671F96"/>
    <w:rsid w:val="0067620A"/>
    <w:rsid w:val="00683009"/>
    <w:rsid w:val="0068772D"/>
    <w:rsid w:val="00696F77"/>
    <w:rsid w:val="006B6F5D"/>
    <w:rsid w:val="006C4AC6"/>
    <w:rsid w:val="006C548F"/>
    <w:rsid w:val="006D23E3"/>
    <w:rsid w:val="006F3AF8"/>
    <w:rsid w:val="007105CF"/>
    <w:rsid w:val="00711085"/>
    <w:rsid w:val="0071254F"/>
    <w:rsid w:val="00715E34"/>
    <w:rsid w:val="00717566"/>
    <w:rsid w:val="00724225"/>
    <w:rsid w:val="0073001A"/>
    <w:rsid w:val="00731915"/>
    <w:rsid w:val="0074657C"/>
    <w:rsid w:val="00750091"/>
    <w:rsid w:val="007542C9"/>
    <w:rsid w:val="007557D0"/>
    <w:rsid w:val="00756C99"/>
    <w:rsid w:val="00765F68"/>
    <w:rsid w:val="00771324"/>
    <w:rsid w:val="00783874"/>
    <w:rsid w:val="00784494"/>
    <w:rsid w:val="00784A0C"/>
    <w:rsid w:val="007A2F15"/>
    <w:rsid w:val="007A395A"/>
    <w:rsid w:val="007A4079"/>
    <w:rsid w:val="007B178F"/>
    <w:rsid w:val="007B5F27"/>
    <w:rsid w:val="007C0FE7"/>
    <w:rsid w:val="007C601C"/>
    <w:rsid w:val="007D52E7"/>
    <w:rsid w:val="007D7698"/>
    <w:rsid w:val="00817E67"/>
    <w:rsid w:val="00824323"/>
    <w:rsid w:val="008360AD"/>
    <w:rsid w:val="00842BCB"/>
    <w:rsid w:val="0084403D"/>
    <w:rsid w:val="008511AD"/>
    <w:rsid w:val="00863A24"/>
    <w:rsid w:val="00866AE2"/>
    <w:rsid w:val="00867A99"/>
    <w:rsid w:val="00885076"/>
    <w:rsid w:val="00887876"/>
    <w:rsid w:val="008975D1"/>
    <w:rsid w:val="0089796D"/>
    <w:rsid w:val="008B668E"/>
    <w:rsid w:val="008C3E8B"/>
    <w:rsid w:val="008D057E"/>
    <w:rsid w:val="008E1423"/>
    <w:rsid w:val="008F658E"/>
    <w:rsid w:val="00900598"/>
    <w:rsid w:val="00903BF2"/>
    <w:rsid w:val="00911DD8"/>
    <w:rsid w:val="00915AC0"/>
    <w:rsid w:val="009258DE"/>
    <w:rsid w:val="0093164C"/>
    <w:rsid w:val="0093664E"/>
    <w:rsid w:val="00942095"/>
    <w:rsid w:val="0095059A"/>
    <w:rsid w:val="00955FDC"/>
    <w:rsid w:val="00957BEA"/>
    <w:rsid w:val="009606EC"/>
    <w:rsid w:val="0096453C"/>
    <w:rsid w:val="00964B16"/>
    <w:rsid w:val="00967AF3"/>
    <w:rsid w:val="009702BC"/>
    <w:rsid w:val="00974473"/>
    <w:rsid w:val="009827B2"/>
    <w:rsid w:val="009A18DB"/>
    <w:rsid w:val="009B006F"/>
    <w:rsid w:val="009C623B"/>
    <w:rsid w:val="009C79CF"/>
    <w:rsid w:val="009E08D5"/>
    <w:rsid w:val="00A0610A"/>
    <w:rsid w:val="00A06423"/>
    <w:rsid w:val="00A13A5D"/>
    <w:rsid w:val="00A14D4C"/>
    <w:rsid w:val="00A16830"/>
    <w:rsid w:val="00A2755A"/>
    <w:rsid w:val="00A34B9F"/>
    <w:rsid w:val="00A46CCE"/>
    <w:rsid w:val="00A5060A"/>
    <w:rsid w:val="00A6100C"/>
    <w:rsid w:val="00A65814"/>
    <w:rsid w:val="00A77740"/>
    <w:rsid w:val="00A806B0"/>
    <w:rsid w:val="00A8143F"/>
    <w:rsid w:val="00A845AA"/>
    <w:rsid w:val="00AA0500"/>
    <w:rsid w:val="00AB3B17"/>
    <w:rsid w:val="00AB724F"/>
    <w:rsid w:val="00AC0077"/>
    <w:rsid w:val="00AC0946"/>
    <w:rsid w:val="00AC393E"/>
    <w:rsid w:val="00AC5421"/>
    <w:rsid w:val="00B15B1C"/>
    <w:rsid w:val="00B16524"/>
    <w:rsid w:val="00B5154E"/>
    <w:rsid w:val="00B56066"/>
    <w:rsid w:val="00B6188C"/>
    <w:rsid w:val="00B87AF1"/>
    <w:rsid w:val="00B9682F"/>
    <w:rsid w:val="00B96EDC"/>
    <w:rsid w:val="00BB598E"/>
    <w:rsid w:val="00BB6E72"/>
    <w:rsid w:val="00BB7326"/>
    <w:rsid w:val="00BB7FEB"/>
    <w:rsid w:val="00BD3E7D"/>
    <w:rsid w:val="00BD3EB8"/>
    <w:rsid w:val="00BE3518"/>
    <w:rsid w:val="00BE6616"/>
    <w:rsid w:val="00BE7F9C"/>
    <w:rsid w:val="00BF1AEF"/>
    <w:rsid w:val="00C06A8B"/>
    <w:rsid w:val="00C239E0"/>
    <w:rsid w:val="00C36552"/>
    <w:rsid w:val="00C46A6B"/>
    <w:rsid w:val="00C60D1D"/>
    <w:rsid w:val="00C62AFA"/>
    <w:rsid w:val="00C65BF3"/>
    <w:rsid w:val="00C70F05"/>
    <w:rsid w:val="00C80E35"/>
    <w:rsid w:val="00C815FD"/>
    <w:rsid w:val="00C819C6"/>
    <w:rsid w:val="00C81C6A"/>
    <w:rsid w:val="00C8529C"/>
    <w:rsid w:val="00C97D9F"/>
    <w:rsid w:val="00CA257F"/>
    <w:rsid w:val="00CC34D7"/>
    <w:rsid w:val="00CC438B"/>
    <w:rsid w:val="00CC4903"/>
    <w:rsid w:val="00CF0ED9"/>
    <w:rsid w:val="00D05991"/>
    <w:rsid w:val="00D138BD"/>
    <w:rsid w:val="00D1783E"/>
    <w:rsid w:val="00D20735"/>
    <w:rsid w:val="00D20E48"/>
    <w:rsid w:val="00D215E5"/>
    <w:rsid w:val="00D22215"/>
    <w:rsid w:val="00D2256A"/>
    <w:rsid w:val="00D228EC"/>
    <w:rsid w:val="00D5125E"/>
    <w:rsid w:val="00D65F27"/>
    <w:rsid w:val="00D8495F"/>
    <w:rsid w:val="00D870E5"/>
    <w:rsid w:val="00DC4412"/>
    <w:rsid w:val="00DD031D"/>
    <w:rsid w:val="00DD21AF"/>
    <w:rsid w:val="00DE6474"/>
    <w:rsid w:val="00DF201E"/>
    <w:rsid w:val="00DF2A7B"/>
    <w:rsid w:val="00DF3933"/>
    <w:rsid w:val="00DF3FFE"/>
    <w:rsid w:val="00DF57DE"/>
    <w:rsid w:val="00DF5C89"/>
    <w:rsid w:val="00E015FD"/>
    <w:rsid w:val="00E07C66"/>
    <w:rsid w:val="00E166D1"/>
    <w:rsid w:val="00E45446"/>
    <w:rsid w:val="00E47770"/>
    <w:rsid w:val="00E53145"/>
    <w:rsid w:val="00E5367C"/>
    <w:rsid w:val="00E66110"/>
    <w:rsid w:val="00E8204E"/>
    <w:rsid w:val="00E82F70"/>
    <w:rsid w:val="00E8506A"/>
    <w:rsid w:val="00E90D52"/>
    <w:rsid w:val="00EA0D1E"/>
    <w:rsid w:val="00EA31E6"/>
    <w:rsid w:val="00EB17BB"/>
    <w:rsid w:val="00EB1A8C"/>
    <w:rsid w:val="00EB3ADD"/>
    <w:rsid w:val="00ED0004"/>
    <w:rsid w:val="00ED55C6"/>
    <w:rsid w:val="00ED758E"/>
    <w:rsid w:val="00EE0300"/>
    <w:rsid w:val="00EE1684"/>
    <w:rsid w:val="00EE1AD0"/>
    <w:rsid w:val="00EE3CC3"/>
    <w:rsid w:val="00F03003"/>
    <w:rsid w:val="00F17802"/>
    <w:rsid w:val="00F33452"/>
    <w:rsid w:val="00F3364C"/>
    <w:rsid w:val="00F67B91"/>
    <w:rsid w:val="00F7688B"/>
    <w:rsid w:val="00F95351"/>
    <w:rsid w:val="00FA39DC"/>
    <w:rsid w:val="00FA3FA9"/>
    <w:rsid w:val="00FC2459"/>
    <w:rsid w:val="00FD5AA0"/>
    <w:rsid w:val="00FE7694"/>
    <w:rsid w:val="00FF6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B80E2"/>
  <w15:docId w15:val="{A99CA3FE-C80F-460F-AF47-64E35057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5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557"/>
    <w:rPr>
      <w:color w:val="0000FF"/>
      <w:u w:val="single"/>
    </w:rPr>
  </w:style>
  <w:style w:type="paragraph" w:styleId="Header">
    <w:name w:val="header"/>
    <w:basedOn w:val="Normal"/>
    <w:link w:val="HeaderChar"/>
    <w:rsid w:val="007D5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52E7"/>
    <w:rPr>
      <w:sz w:val="24"/>
      <w:szCs w:val="24"/>
    </w:rPr>
  </w:style>
  <w:style w:type="paragraph" w:styleId="Footer">
    <w:name w:val="footer"/>
    <w:basedOn w:val="Normal"/>
    <w:link w:val="FooterChar"/>
    <w:rsid w:val="007D5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52E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15B1C"/>
    <w:pPr>
      <w:ind w:left="720"/>
      <w:contextualSpacing/>
    </w:pPr>
  </w:style>
  <w:style w:type="paragraph" w:styleId="Revision">
    <w:name w:val="Revision"/>
    <w:hidden/>
    <w:uiPriority w:val="99"/>
    <w:semiHidden/>
    <w:rsid w:val="00E82F70"/>
    <w:rPr>
      <w:sz w:val="24"/>
      <w:szCs w:val="24"/>
    </w:rPr>
  </w:style>
  <w:style w:type="paragraph" w:styleId="BalloonText">
    <w:name w:val="Balloon Text"/>
    <w:basedOn w:val="Normal"/>
    <w:link w:val="BalloonTextChar"/>
    <w:rsid w:val="00E82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2F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44E9A"/>
    <w:pPr>
      <w:spacing w:before="100" w:beforeAutospacing="1" w:after="100" w:afterAutospacing="1"/>
    </w:pPr>
  </w:style>
  <w:style w:type="table" w:styleId="TableGrid">
    <w:name w:val="Table Grid"/>
    <w:basedOn w:val="TableNormal"/>
    <w:rsid w:val="005C0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5E3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942095"/>
  </w:style>
  <w:style w:type="character" w:customStyle="1" w:styleId="highlight">
    <w:name w:val="highlight"/>
    <w:basedOn w:val="DefaultParagraphFont"/>
    <w:rsid w:val="00F3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6084/m9.figshare.11178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D9E9-5DCD-E042-9AC7-46F6DF09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Evan Krebs</vt:lpstr>
    </vt:vector>
  </TitlesOfParts>
  <Company>Lycoming College</Company>
  <LinksUpToDate>false</LinksUpToDate>
  <CharactersWithSpaces>14118</CharactersWithSpaces>
  <SharedDoc>false</SharedDoc>
  <HLinks>
    <vt:vector size="6" baseType="variant">
      <vt:variant>
        <vt:i4>2162717</vt:i4>
      </vt:variant>
      <vt:variant>
        <vt:i4>0</vt:i4>
      </vt:variant>
      <vt:variant>
        <vt:i4>0</vt:i4>
      </vt:variant>
      <vt:variant>
        <vt:i4>5</vt:i4>
      </vt:variant>
      <vt:variant>
        <vt:lpwstr>mailto:krejord@lycoming.edu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Evan Krebs</dc:title>
  <dc:creator>Dwaine Krebs</dc:creator>
  <cp:lastModifiedBy>Jordan Krebs</cp:lastModifiedBy>
  <cp:revision>8</cp:revision>
  <cp:lastPrinted>2018-07-11T19:49:00Z</cp:lastPrinted>
  <dcterms:created xsi:type="dcterms:W3CDTF">2022-08-02T18:39:00Z</dcterms:created>
  <dcterms:modified xsi:type="dcterms:W3CDTF">2022-08-02T20:12:00Z</dcterms:modified>
</cp:coreProperties>
</file>